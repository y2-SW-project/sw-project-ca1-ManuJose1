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3150" w14:textId="447CD764" w:rsidR="009D4F17" w:rsidRDefault="00C20A69" w:rsidP="00C04561">
      <w:pPr>
        <w:spacing w:after="0" w:line="550" w:lineRule="exact"/>
        <w:ind w:right="-20"/>
        <w:jc w:val="center"/>
        <w:rPr>
          <w:rFonts w:ascii="Times New Roman" w:eastAsia="Times New Roman" w:hAnsi="Times New Roman" w:cs="Times New Roman"/>
          <w:sz w:val="48"/>
          <w:szCs w:val="48"/>
        </w:rPr>
      </w:pPr>
      <w:r>
        <w:rPr>
          <w:rFonts w:ascii="Times New Roman" w:eastAsia="Times New Roman" w:hAnsi="Times New Roman" w:cs="Times New Roman"/>
          <w:b/>
          <w:bCs/>
          <w:position w:val="-1"/>
          <w:sz w:val="48"/>
          <w:szCs w:val="48"/>
        </w:rPr>
        <w:t xml:space="preserve">Feasibility Study </w:t>
      </w:r>
      <w:r w:rsidR="005E1EC9">
        <w:rPr>
          <w:rFonts w:ascii="Times New Roman" w:eastAsia="Times New Roman" w:hAnsi="Times New Roman" w:cs="Times New Roman"/>
          <w:b/>
          <w:bCs/>
          <w:position w:val="-1"/>
          <w:sz w:val="48"/>
          <w:szCs w:val="48"/>
        </w:rPr>
        <w:t>W</w:t>
      </w:r>
      <w:r>
        <w:rPr>
          <w:rFonts w:ascii="Times New Roman" w:eastAsia="Times New Roman" w:hAnsi="Times New Roman" w:cs="Times New Roman"/>
          <w:b/>
          <w:bCs/>
          <w:position w:val="-1"/>
          <w:sz w:val="48"/>
          <w:szCs w:val="48"/>
        </w:rPr>
        <w:t>orksheet</w:t>
      </w:r>
    </w:p>
    <w:p w14:paraId="131380D7" w14:textId="77777777" w:rsidR="009D4F17" w:rsidRDefault="009D4F17">
      <w:pPr>
        <w:spacing w:before="9" w:after="0" w:line="160" w:lineRule="exact"/>
        <w:rPr>
          <w:sz w:val="16"/>
          <w:szCs w:val="16"/>
        </w:rPr>
      </w:pPr>
    </w:p>
    <w:p w14:paraId="6E42631D" w14:textId="77777777" w:rsidR="009D4F17" w:rsidRDefault="009D4F17">
      <w:pPr>
        <w:spacing w:after="0" w:line="200" w:lineRule="exact"/>
        <w:rPr>
          <w:sz w:val="20"/>
          <w:szCs w:val="20"/>
        </w:rPr>
      </w:pPr>
    </w:p>
    <w:p w14:paraId="03E14A6C" w14:textId="77777777" w:rsidR="009D4F17" w:rsidRDefault="00C20A69">
      <w:pPr>
        <w:spacing w:after="0" w:line="240" w:lineRule="auto"/>
        <w:ind w:left="108"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Step 1 – Idea Exploration, Identification and Assessment</w:t>
      </w:r>
    </w:p>
    <w:p w14:paraId="74F0C083" w14:textId="77777777" w:rsidR="009D4F17" w:rsidRDefault="009D4F17">
      <w:pPr>
        <w:spacing w:before="14" w:after="0" w:line="260" w:lineRule="exact"/>
        <w:rPr>
          <w:sz w:val="26"/>
          <w:szCs w:val="26"/>
        </w:rPr>
      </w:pPr>
    </w:p>
    <w:p w14:paraId="53165308" w14:textId="77777777" w:rsidR="009D4F17" w:rsidRPr="00FF7029" w:rsidRDefault="00C20A69">
      <w:pPr>
        <w:spacing w:after="0" w:line="239" w:lineRule="auto"/>
        <w:ind w:left="108" w:right="123"/>
        <w:rPr>
          <w:rFonts w:ascii="Times New Roman" w:eastAsia="Times New Roman" w:hAnsi="Times New Roman" w:cs="Times New Roman"/>
        </w:rPr>
      </w:pPr>
      <w:r>
        <w:rPr>
          <w:rFonts w:ascii="Times New Roman" w:eastAsia="Times New Roman" w:hAnsi="Times New Roman" w:cs="Times New Roman"/>
          <w:sz w:val="28"/>
          <w:szCs w:val="28"/>
        </w:rPr>
        <w:t>Describe</w:t>
      </w:r>
      <w:r>
        <w:rPr>
          <w:rFonts w:ascii="Times New Roman" w:eastAsia="Times New Roman" w:hAnsi="Times New Roman" w:cs="Times New Roman"/>
          <w:spacing w:val="-10"/>
          <w:sz w:val="28"/>
          <w:szCs w:val="28"/>
        </w:rPr>
        <w:t xml:space="preserve"> </w:t>
      </w:r>
      <w:r w:rsidR="005E1EC9">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business</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idea</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concept</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4"/>
          <w:szCs w:val="24"/>
        </w:rPr>
        <w:t>(</w:t>
      </w:r>
      <w:r w:rsidRPr="00FF7029">
        <w:rPr>
          <w:rFonts w:ascii="Times New Roman" w:eastAsia="Times New Roman" w:hAnsi="Times New Roman" w:cs="Times New Roman"/>
        </w:rPr>
        <w:t>filling an unmet need in the marketplace with a new product or service, providing an existing product/service in a new form, delivering a product/service better or cheaper than competitors, etc.)</w:t>
      </w:r>
    </w:p>
    <w:p w14:paraId="1A7C340C" w14:textId="376C0013" w:rsidR="009D4F17" w:rsidRDefault="009D4F17" w:rsidP="76BD4FC6">
      <w:pPr>
        <w:spacing w:after="0" w:line="200" w:lineRule="exact"/>
        <w:rPr>
          <w:color w:val="FF0000"/>
          <w:sz w:val="20"/>
          <w:szCs w:val="20"/>
        </w:rPr>
      </w:pPr>
    </w:p>
    <w:p w14:paraId="6327D866" w14:textId="06B25903" w:rsidR="009D4F17" w:rsidRDefault="009D4F17" w:rsidP="003715F5">
      <w:pPr>
        <w:spacing w:after="0" w:line="240" w:lineRule="auto"/>
        <w:rPr>
          <w:color w:val="FF0000"/>
          <w:sz w:val="20"/>
          <w:szCs w:val="20"/>
        </w:rPr>
      </w:pPr>
    </w:p>
    <w:p w14:paraId="64C32C74" w14:textId="39F150BE" w:rsidR="009D4F17" w:rsidRPr="003715F5" w:rsidRDefault="00684D64" w:rsidP="003715F5">
      <w:pPr>
        <w:spacing w:after="0" w:line="240" w:lineRule="auto"/>
        <w:rPr>
          <w:color w:val="FF0000"/>
          <w:sz w:val="24"/>
          <w:szCs w:val="24"/>
        </w:rPr>
      </w:pPr>
      <w:r>
        <w:rPr>
          <w:color w:val="000000" w:themeColor="text1"/>
          <w:sz w:val="24"/>
          <w:szCs w:val="24"/>
        </w:rPr>
        <w:t xml:space="preserve">A golf club with memberships and a booking service </w:t>
      </w:r>
      <w:r w:rsidR="00B9615C">
        <w:rPr>
          <w:color w:val="000000" w:themeColor="text1"/>
          <w:sz w:val="24"/>
          <w:szCs w:val="24"/>
        </w:rPr>
        <w:t xml:space="preserve">open to </w:t>
      </w:r>
      <w:r>
        <w:rPr>
          <w:color w:val="000000" w:themeColor="text1"/>
          <w:sz w:val="24"/>
          <w:szCs w:val="24"/>
        </w:rPr>
        <w:t>non-members</w:t>
      </w:r>
      <w:r w:rsidR="00B9615C">
        <w:rPr>
          <w:color w:val="000000" w:themeColor="text1"/>
          <w:sz w:val="24"/>
          <w:szCs w:val="24"/>
        </w:rPr>
        <w:t xml:space="preserve"> as well</w:t>
      </w:r>
      <w:r>
        <w:rPr>
          <w:color w:val="000000" w:themeColor="text1"/>
          <w:sz w:val="24"/>
          <w:szCs w:val="24"/>
        </w:rPr>
        <w:t xml:space="preserve">. There will also be a restaurant and bar </w:t>
      </w:r>
      <w:r w:rsidRPr="00A04DC8">
        <w:rPr>
          <w:sz w:val="24"/>
          <w:szCs w:val="24"/>
        </w:rPr>
        <w:t>area available where people can book tables</w:t>
      </w:r>
    </w:p>
    <w:p w14:paraId="2E8D4684" w14:textId="79B34E2E" w:rsidR="009D4F17" w:rsidRDefault="003715F5">
      <w:pPr>
        <w:spacing w:before="13" w:after="0" w:line="220" w:lineRule="exact"/>
      </w:pPr>
      <w:r w:rsidRPr="00A04DC8">
        <w:rPr>
          <w:noProof/>
          <w:sz w:val="28"/>
          <w:szCs w:val="28"/>
        </w:rPr>
        <mc:AlternateContent>
          <mc:Choice Requires="wpg">
            <w:drawing>
              <wp:anchor distT="0" distB="0" distL="114300" distR="114300" simplePos="0" relativeHeight="251632640" behindDoc="1" locked="0" layoutInCell="1" allowOverlap="1" wp14:anchorId="0325E1E5" wp14:editId="25D119C5">
                <wp:simplePos x="0" y="0"/>
                <wp:positionH relativeFrom="margin">
                  <wp:align>right</wp:align>
                </wp:positionH>
                <wp:positionV relativeFrom="paragraph">
                  <wp:posOffset>-1905</wp:posOffset>
                </wp:positionV>
                <wp:extent cx="6793230" cy="45085"/>
                <wp:effectExtent l="0" t="0" r="0" b="0"/>
                <wp:wrapNone/>
                <wp:docPr id="37"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230" cy="45085"/>
                          <a:chOff x="1008" y="800"/>
                          <a:chExt cx="10440" cy="2"/>
                        </a:xfrm>
                      </wpg:grpSpPr>
                      <wps:wsp>
                        <wps:cNvPr id="38" name="Freeform 352"/>
                        <wps:cNvSpPr>
                          <a:spLocks/>
                        </wps:cNvSpPr>
                        <wps:spPr bwMode="auto">
                          <a:xfrm>
                            <a:off x="1008" y="80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0DD011" id="Group 351" o:spid="_x0000_s1026" style="position:absolute;margin-left:483.7pt;margin-top:-.15pt;width:534.9pt;height:3.55pt;z-index:-251683840;mso-position-horizontal:right;mso-position-horizontal-relative:margin" coordorigin="1008,80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">
                <v:shape id="Freeform 352" o:spid="_x0000_s1027" style="position:absolute;left:1008;top:800;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" path="m,l10440,e" filled="f" strokeweight=".48pt">
                  <v:path arrowok="t" o:connecttype="custom" o:connectlocs="0,0;10440,0" o:connectangles="0,0"/>
                </v:shape>
                <w10:wrap anchorx="margin"/>
              </v:group>
            </w:pict>
          </mc:Fallback>
        </mc:AlternateContent>
      </w:r>
    </w:p>
    <w:p w14:paraId="7CD710C3" w14:textId="3CA64385" w:rsidR="009D4F17" w:rsidRDefault="00C20A69" w:rsidP="00FF7029">
      <w:pPr>
        <w:spacing w:before="23" w:after="0" w:line="240" w:lineRule="auto"/>
        <w:ind w:left="108" w:right="-20"/>
        <w:rPr>
          <w:rFonts w:ascii="Times New Roman" w:eastAsia="Times New Roman" w:hAnsi="Times New Roman" w:cs="Times New Roman"/>
        </w:rPr>
      </w:pPr>
      <w:r>
        <w:rPr>
          <w:rFonts w:ascii="Times New Roman" w:eastAsia="Times New Roman" w:hAnsi="Times New Roman" w:cs="Times New Roman"/>
          <w:sz w:val="28"/>
          <w:szCs w:val="28"/>
        </w:rPr>
        <w:t>What</w:t>
      </w:r>
      <w:r>
        <w:rPr>
          <w:rFonts w:ascii="Times New Roman" w:eastAsia="Times New Roman" w:hAnsi="Times New Roman" w:cs="Times New Roman"/>
          <w:spacing w:val="-6"/>
          <w:sz w:val="28"/>
          <w:szCs w:val="28"/>
        </w:rPr>
        <w:t xml:space="preserve"> </w:t>
      </w:r>
      <w:r w:rsidR="00FF7029">
        <w:rPr>
          <w:rFonts w:ascii="Times New Roman" w:eastAsia="Times New Roman" w:hAnsi="Times New Roman" w:cs="Times New Roman"/>
          <w:sz w:val="28"/>
          <w:szCs w:val="28"/>
        </w:rPr>
        <w:t>is the “pain”</w:t>
      </w:r>
      <w:r>
        <w:rPr>
          <w:rFonts w:ascii="Times New Roman" w:eastAsia="Times New Roman" w:hAnsi="Times New Roman" w:cs="Times New Roman"/>
          <w:spacing w:val="-9"/>
          <w:sz w:val="28"/>
          <w:szCs w:val="28"/>
        </w:rPr>
        <w:t xml:space="preserve"> </w:t>
      </w:r>
      <w:r w:rsidR="00FF7029">
        <w:rPr>
          <w:rFonts w:ascii="Times New Roman" w:eastAsia="Times New Roman" w:hAnsi="Times New Roman" w:cs="Times New Roman"/>
          <w:spacing w:val="-9"/>
          <w:sz w:val="28"/>
          <w:szCs w:val="28"/>
        </w:rPr>
        <w:t>that is being ‘cured’ with</w:t>
      </w:r>
      <w:r>
        <w:rPr>
          <w:rFonts w:ascii="Times New Roman" w:eastAsia="Times New Roman" w:hAnsi="Times New Roman" w:cs="Times New Roman"/>
          <w:spacing w:val="-4"/>
          <w:sz w:val="28"/>
          <w:szCs w:val="28"/>
        </w:rPr>
        <w:t xml:space="preserve"> </w:t>
      </w:r>
      <w:r w:rsidR="005E1EC9">
        <w:rPr>
          <w:rFonts w:ascii="Times New Roman" w:eastAsia="Times New Roman" w:hAnsi="Times New Roman" w:cs="Times New Roman"/>
          <w:sz w:val="28"/>
          <w:szCs w:val="28"/>
        </w:rPr>
        <w:t>th</w:t>
      </w:r>
      <w:r w:rsidR="00FF7029">
        <w:rPr>
          <w:rFonts w:ascii="Times New Roman" w:eastAsia="Times New Roman" w:hAnsi="Times New Roman" w:cs="Times New Roman"/>
          <w:sz w:val="28"/>
          <w:szCs w:val="28"/>
        </w:rPr>
        <w:t>is</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product</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service</w:t>
      </w:r>
      <w:r w:rsidR="00FF7029">
        <w:rPr>
          <w:rFonts w:ascii="Times New Roman" w:eastAsia="Times New Roman" w:hAnsi="Times New Roman" w:cs="Times New Roman"/>
          <w:sz w:val="28"/>
          <w:szCs w:val="28"/>
        </w:rPr>
        <w:t>?</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sz w:val="24"/>
          <w:szCs w:val="24"/>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rPr>
        <w:t>idea</w:t>
      </w:r>
      <w:r>
        <w:rPr>
          <w:rFonts w:ascii="Times New Roman" w:eastAsia="Times New Roman" w:hAnsi="Times New Roman" w:cs="Times New Roman"/>
          <w:spacing w:val="-4"/>
        </w:rPr>
        <w:t xml:space="preserve"> </w:t>
      </w:r>
      <w:r>
        <w:rPr>
          <w:rFonts w:ascii="Times New Roman" w:eastAsia="Times New Roman" w:hAnsi="Times New Roman" w:cs="Times New Roman"/>
        </w:rPr>
        <w:t>is</w:t>
      </w:r>
      <w:r>
        <w:rPr>
          <w:rFonts w:ascii="Times New Roman" w:eastAsia="Times New Roman" w:hAnsi="Times New Roman" w:cs="Times New Roman"/>
          <w:spacing w:val="-1"/>
        </w:rPr>
        <w:t xml:space="preserve"> </w:t>
      </w:r>
      <w:r>
        <w:rPr>
          <w:rFonts w:ascii="Times New Roman" w:eastAsia="Times New Roman" w:hAnsi="Times New Roman" w:cs="Times New Roman"/>
        </w:rPr>
        <w:t>on</w:t>
      </w:r>
      <w:r>
        <w:rPr>
          <w:rFonts w:ascii="Times New Roman" w:eastAsia="Times New Roman" w:hAnsi="Times New Roman" w:cs="Times New Roman"/>
          <w:spacing w:val="-1"/>
        </w:rPr>
        <w:t>l</w:t>
      </w:r>
      <w:r>
        <w:rPr>
          <w:rFonts w:ascii="Times New Roman" w:eastAsia="Times New Roman" w:hAnsi="Times New Roman" w:cs="Times New Roman"/>
        </w:rPr>
        <w:t>y</w:t>
      </w:r>
      <w:r w:rsidR="00FF7029">
        <w:rPr>
          <w:rFonts w:ascii="Times New Roman" w:eastAsia="Times New Roman" w:hAnsi="Times New Roman" w:cs="Times New Roman"/>
        </w:rPr>
        <w:t xml:space="preserve"> </w:t>
      </w:r>
      <w:r>
        <w:rPr>
          <w:rFonts w:ascii="Times New Roman" w:eastAsia="Times New Roman" w:hAnsi="Times New Roman" w:cs="Times New Roman"/>
          <w:position w:val="-1"/>
        </w:rPr>
        <w:t>viable</w:t>
      </w:r>
      <w:r w:rsidR="00C04561">
        <w:rPr>
          <w:rFonts w:ascii="Times New Roman" w:eastAsia="Times New Roman" w:hAnsi="Times New Roman" w:cs="Times New Roman"/>
          <w:position w:val="-1"/>
        </w:rPr>
        <w:t>,</w:t>
      </w:r>
      <w:r>
        <w:rPr>
          <w:rFonts w:ascii="Times New Roman" w:eastAsia="Times New Roman" w:hAnsi="Times New Roman" w:cs="Times New Roman"/>
          <w:spacing w:val="-5"/>
          <w:position w:val="-1"/>
        </w:rPr>
        <w:t xml:space="preserve"> </w:t>
      </w:r>
      <w:r>
        <w:rPr>
          <w:rFonts w:ascii="Times New Roman" w:eastAsia="Times New Roman" w:hAnsi="Times New Roman" w:cs="Times New Roman"/>
          <w:position w:val="-1"/>
        </w:rPr>
        <w:t>if</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people</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are</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willing</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to</w:t>
      </w:r>
      <w:r>
        <w:rPr>
          <w:rFonts w:ascii="Times New Roman" w:eastAsia="Times New Roman" w:hAnsi="Times New Roman" w:cs="Times New Roman"/>
          <w:spacing w:val="-2"/>
          <w:position w:val="-1"/>
        </w:rPr>
        <w:t xml:space="preserve"> </w:t>
      </w:r>
      <w:r>
        <w:rPr>
          <w:rFonts w:ascii="Times New Roman" w:eastAsia="Times New Roman" w:hAnsi="Times New Roman" w:cs="Times New Roman"/>
          <w:position w:val="-1"/>
        </w:rPr>
        <w:t>p</w:t>
      </w:r>
      <w:r>
        <w:rPr>
          <w:rFonts w:ascii="Times New Roman" w:eastAsia="Times New Roman" w:hAnsi="Times New Roman" w:cs="Times New Roman"/>
          <w:spacing w:val="-1"/>
          <w:position w:val="-1"/>
        </w:rPr>
        <w:t>a</w:t>
      </w:r>
      <w:r>
        <w:rPr>
          <w:rFonts w:ascii="Times New Roman" w:eastAsia="Times New Roman" w:hAnsi="Times New Roman" w:cs="Times New Roman"/>
          <w:position w:val="-1"/>
        </w:rPr>
        <w:t>y</w:t>
      </w:r>
      <w:r>
        <w:rPr>
          <w:rFonts w:ascii="Times New Roman" w:eastAsia="Times New Roman" w:hAnsi="Times New Roman" w:cs="Times New Roman"/>
          <w:spacing w:val="-2"/>
          <w:position w:val="-1"/>
        </w:rPr>
        <w:t xml:space="preserve"> </w:t>
      </w:r>
      <w:r w:rsidR="5F33303B">
        <w:rPr>
          <w:rFonts w:ascii="Times New Roman" w:eastAsia="Times New Roman" w:hAnsi="Times New Roman" w:cs="Times New Roman"/>
          <w:spacing w:val="-2"/>
          <w:position w:val="-1"/>
        </w:rPr>
        <w:t xml:space="preserve">/download or use </w:t>
      </w:r>
      <w:r>
        <w:rPr>
          <w:rFonts w:ascii="Times New Roman" w:eastAsia="Times New Roman" w:hAnsi="Times New Roman" w:cs="Times New Roman"/>
          <w:position w:val="-1"/>
        </w:rPr>
        <w:t>what</w:t>
      </w:r>
      <w:r>
        <w:rPr>
          <w:rFonts w:ascii="Times New Roman" w:eastAsia="Times New Roman" w:hAnsi="Times New Roman" w:cs="Times New Roman"/>
          <w:spacing w:val="-4"/>
          <w:position w:val="-1"/>
        </w:rPr>
        <w:t xml:space="preserve"> </w:t>
      </w:r>
      <w:r>
        <w:rPr>
          <w:rFonts w:ascii="Times New Roman" w:eastAsia="Times New Roman" w:hAnsi="Times New Roman" w:cs="Times New Roman"/>
          <w:position w:val="-1"/>
        </w:rPr>
        <w:t>it</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provides)</w:t>
      </w:r>
    </w:p>
    <w:p w14:paraId="61AB0EBC" w14:textId="77777777" w:rsidR="009D4F17" w:rsidRDefault="009D4F17" w:rsidP="76BD4FC6">
      <w:pPr>
        <w:spacing w:before="1" w:after="0" w:line="160" w:lineRule="exact"/>
        <w:rPr>
          <w:color w:val="FF0000"/>
          <w:sz w:val="16"/>
          <w:szCs w:val="16"/>
        </w:rPr>
      </w:pPr>
    </w:p>
    <w:p w14:paraId="3E943A44" w14:textId="77777777" w:rsidR="009D4F17" w:rsidRDefault="009D4F17">
      <w:pPr>
        <w:spacing w:after="0" w:line="200" w:lineRule="exact"/>
        <w:rPr>
          <w:sz w:val="20"/>
          <w:szCs w:val="20"/>
        </w:rPr>
      </w:pPr>
    </w:p>
    <w:p w14:paraId="578C1DBD" w14:textId="69FA8938" w:rsidR="009D4F17" w:rsidRDefault="00A04DC8" w:rsidP="00A04DC8">
      <w:pPr>
        <w:spacing w:after="0" w:line="240" w:lineRule="auto"/>
        <w:rPr>
          <w:sz w:val="20"/>
          <w:szCs w:val="20"/>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84864" behindDoc="1" locked="0" layoutInCell="1" allowOverlap="1" wp14:anchorId="4D7B53BF" wp14:editId="67D33166">
                <wp:simplePos x="0" y="0"/>
                <wp:positionH relativeFrom="margin">
                  <wp:align>left</wp:align>
                </wp:positionH>
                <wp:positionV relativeFrom="paragraph">
                  <wp:posOffset>346658</wp:posOffset>
                </wp:positionV>
                <wp:extent cx="6629400" cy="1270"/>
                <wp:effectExtent l="0" t="0" r="0" b="0"/>
                <wp:wrapNone/>
                <wp:docPr id="35"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3"/>
                          <a:chExt cx="10440" cy="2"/>
                        </a:xfrm>
                      </wpg:grpSpPr>
                      <wps:wsp>
                        <wps:cNvPr id="36" name="Freeform 340"/>
                        <wps:cNvSpPr>
                          <a:spLocks/>
                        </wps:cNvSpPr>
                        <wps:spPr bwMode="auto">
                          <a:xfrm>
                            <a:off x="1008" y="-533"/>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2D6230" id="Group 339" o:spid="_x0000_s1026" style="position:absolute;margin-left:0;margin-top:27.3pt;width:522pt;height:.1pt;z-index:-251631616;mso-position-horizontal:left;mso-position-horizontal-relative:margin" coordorigin="1008,-533"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">
                <v:shape id="Freeform 340" o:spid="_x0000_s1027" style="position:absolute;left:1008;top:-533;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" path="m,l10440,e" filled="f" strokeweight=".48pt">
                  <v:path arrowok="t" o:connecttype="custom" o:connectlocs="0,0;10440,0" o:connectangles="0,0"/>
                </v:shape>
                <w10:wrap anchorx="margin"/>
              </v:group>
            </w:pict>
          </mc:Fallback>
        </mc:AlternateContent>
      </w:r>
      <w:r w:rsidRPr="00A04DC8">
        <w:rPr>
          <w:sz w:val="24"/>
          <w:szCs w:val="24"/>
        </w:rPr>
        <w:t>This service will allow golfers to easily book a round of golf and it provides them with a place to eat and drink afterwards</w:t>
      </w:r>
    </w:p>
    <w:p w14:paraId="355DD01A" w14:textId="419425F9" w:rsidR="00FF7029" w:rsidRDefault="00FF7029">
      <w:pPr>
        <w:spacing w:before="23" w:after="0" w:line="316" w:lineRule="exact"/>
        <w:ind w:left="108" w:right="-20"/>
        <w:rPr>
          <w:rFonts w:ascii="Times New Roman" w:eastAsia="Times New Roman" w:hAnsi="Times New Roman" w:cs="Times New Roman"/>
          <w:position w:val="-1"/>
          <w:sz w:val="28"/>
          <w:szCs w:val="28"/>
        </w:rPr>
      </w:pPr>
    </w:p>
    <w:p w14:paraId="6B053342" w14:textId="3BE30C7B" w:rsidR="00FF7029" w:rsidRDefault="00FF7029">
      <w:pPr>
        <w:spacing w:before="23" w:after="0" w:line="316" w:lineRule="exact"/>
        <w:ind w:left="108" w:right="-20"/>
        <w:rPr>
          <w:rFonts w:ascii="Times New Roman" w:eastAsia="Times New Roman" w:hAnsi="Times New Roman" w:cs="Times New Roman"/>
          <w:position w:val="-1"/>
          <w:sz w:val="28"/>
          <w:szCs w:val="28"/>
        </w:rPr>
      </w:pPr>
      <w:r>
        <w:rPr>
          <w:rFonts w:ascii="Times New Roman" w:eastAsia="Times New Roman" w:hAnsi="Times New Roman" w:cs="Times New Roman"/>
          <w:position w:val="-1"/>
          <w:sz w:val="28"/>
          <w:szCs w:val="28"/>
        </w:rPr>
        <w:t>What are the features and benefits of the product</w:t>
      </w:r>
      <w:r w:rsidR="62610980">
        <w:rPr>
          <w:rFonts w:ascii="Times New Roman" w:eastAsia="Times New Roman" w:hAnsi="Times New Roman" w:cs="Times New Roman"/>
          <w:position w:val="-1"/>
          <w:sz w:val="28"/>
          <w:szCs w:val="28"/>
        </w:rPr>
        <w:t>(s)</w:t>
      </w:r>
      <w:r>
        <w:rPr>
          <w:rFonts w:ascii="Times New Roman" w:eastAsia="Times New Roman" w:hAnsi="Times New Roman" w:cs="Times New Roman"/>
          <w:position w:val="-1"/>
          <w:sz w:val="28"/>
          <w:szCs w:val="28"/>
        </w:rPr>
        <w:t xml:space="preserve"> or service? </w:t>
      </w:r>
    </w:p>
    <w:p w14:paraId="10629E75" w14:textId="77777777" w:rsidR="00A04DC8" w:rsidRDefault="00A04DC8">
      <w:pPr>
        <w:spacing w:before="23" w:after="0" w:line="316" w:lineRule="exact"/>
        <w:ind w:left="108" w:right="-20"/>
        <w:rPr>
          <w:rFonts w:ascii="Times New Roman" w:eastAsia="Times New Roman" w:hAnsi="Times New Roman" w:cs="Times New Roman"/>
          <w:position w:val="-1"/>
          <w:sz w:val="28"/>
          <w:szCs w:val="28"/>
        </w:rPr>
      </w:pPr>
    </w:p>
    <w:p w14:paraId="44C9C534" w14:textId="770B0C01" w:rsidR="00A04DC8" w:rsidRPr="00A04DC8" w:rsidRDefault="00A04DC8" w:rsidP="00A04DC8">
      <w:pPr>
        <w:spacing w:before="23" w:after="0" w:line="316" w:lineRule="exact"/>
        <w:ind w:right="-20"/>
        <w:rPr>
          <w:rFonts w:eastAsia="Times New Roman" w:cstheme="minorHAnsi"/>
          <w:position w:val="-1"/>
          <w:sz w:val="24"/>
          <w:szCs w:val="24"/>
        </w:rPr>
      </w:pPr>
      <w:r>
        <w:rPr>
          <w:rFonts w:eastAsia="Times New Roman" w:cstheme="minorHAnsi"/>
          <w:position w:val="-1"/>
          <w:sz w:val="24"/>
          <w:szCs w:val="24"/>
        </w:rPr>
        <w:t>Members will have access to changing rooms, a gym, a pool,</w:t>
      </w:r>
      <w:r w:rsidR="00C0182A">
        <w:rPr>
          <w:rFonts w:eastAsia="Times New Roman" w:cstheme="minorHAnsi"/>
          <w:position w:val="-1"/>
          <w:sz w:val="24"/>
          <w:szCs w:val="24"/>
        </w:rPr>
        <w:t xml:space="preserve"> a sauna,</w:t>
      </w:r>
      <w:r>
        <w:rPr>
          <w:rFonts w:eastAsia="Times New Roman" w:cstheme="minorHAnsi"/>
          <w:position w:val="-1"/>
          <w:sz w:val="24"/>
          <w:szCs w:val="24"/>
        </w:rPr>
        <w:t xml:space="preserve"> and games rooms with facilities such as snooker, darts and table tennis.</w:t>
      </w:r>
    </w:p>
    <w:p w14:paraId="06E6A432" w14:textId="40B4E209" w:rsidR="00FF7029" w:rsidRDefault="00A04DC8" w:rsidP="76BD4FC6">
      <w:pPr>
        <w:spacing w:before="23" w:after="0" w:line="316" w:lineRule="exact"/>
        <w:ind w:left="108" w:right="-20"/>
        <w:rPr>
          <w:rFonts w:ascii="Times New Roman" w:eastAsia="Times New Roman" w:hAnsi="Times New Roman" w:cs="Times New Roman"/>
          <w:position w:val="-1"/>
          <w:sz w:val="28"/>
          <w:szCs w:val="28"/>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45952" behindDoc="1" locked="0" layoutInCell="1" allowOverlap="1" wp14:anchorId="7EFC4150" wp14:editId="41F69BB6">
                <wp:simplePos x="0" y="0"/>
                <wp:positionH relativeFrom="margin">
                  <wp:align>left</wp:align>
                </wp:positionH>
                <wp:positionV relativeFrom="paragraph">
                  <wp:posOffset>25439</wp:posOffset>
                </wp:positionV>
                <wp:extent cx="6629400" cy="1270"/>
                <wp:effectExtent l="0" t="0" r="0" b="0"/>
                <wp:wrapNone/>
                <wp:docPr id="31"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3"/>
                          <a:chExt cx="10440" cy="2"/>
                        </a:xfrm>
                      </wpg:grpSpPr>
                      <wps:wsp>
                        <wps:cNvPr id="32" name="Freeform 340"/>
                        <wps:cNvSpPr>
                          <a:spLocks/>
                        </wps:cNvSpPr>
                        <wps:spPr bwMode="auto">
                          <a:xfrm>
                            <a:off x="1008" y="-533"/>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7F28B" id="Group 339" o:spid="_x0000_s1026" style="position:absolute;margin-left:0;margin-top:2pt;width:522pt;height:.1pt;z-index:-251670528;mso-position-horizontal:left;mso-position-horizontal-relative:margin" coordorigin="1008,-533"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">
                <v:shape id="Freeform 340" o:spid="_x0000_s1027" style="position:absolute;left:1008;top:-533;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" path="m,l10440,e" filled="f" strokeweight=".48pt">
                  <v:path arrowok="t" o:connecttype="custom" o:connectlocs="0,0;10440,0" o:connectangles="0,0"/>
                </v:shape>
                <w10:wrap anchorx="margin"/>
              </v:group>
            </w:pict>
          </mc:Fallback>
        </mc:AlternateContent>
      </w:r>
    </w:p>
    <w:p w14:paraId="5935C44A" w14:textId="0BF2D7A7" w:rsidR="009D4F17" w:rsidRDefault="005054F2">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50048" behindDoc="1" locked="0" layoutInCell="1" allowOverlap="1" wp14:anchorId="20E57A45" wp14:editId="2B300948">
                <wp:simplePos x="0" y="0"/>
                <wp:positionH relativeFrom="page">
                  <wp:posOffset>640080</wp:posOffset>
                </wp:positionH>
                <wp:positionV relativeFrom="paragraph">
                  <wp:posOffset>756920</wp:posOffset>
                </wp:positionV>
                <wp:extent cx="6629400" cy="1270"/>
                <wp:effectExtent l="11430" t="5715" r="7620" b="12065"/>
                <wp:wrapNone/>
                <wp:docPr id="25"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192"/>
                          <a:chExt cx="10440" cy="2"/>
                        </a:xfrm>
                      </wpg:grpSpPr>
                      <wps:wsp>
                        <wps:cNvPr id="26" name="Freeform 334"/>
                        <wps:cNvSpPr>
                          <a:spLocks/>
                        </wps:cNvSpPr>
                        <wps:spPr bwMode="auto">
                          <a:xfrm>
                            <a:off x="1008" y="1192"/>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1A94A" id="Group 333" o:spid="_x0000_s1026" style="position:absolute;margin-left:50.4pt;margin-top:59.6pt;width:522pt;height:.1pt;z-index:-251666432;mso-position-horizontal-relative:page" coordorigin="1008,1192"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">
                <v:shape id="Freeform 334" o:spid="_x0000_s1027" style="position:absolute;left:1008;top:1192;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" path="m,l10440,e" filled="f" strokeweight=".48pt">
                  <v:path arrowok="t" o:connecttype="custom" o:connectlocs="0,0;10440,0" o:connectangles="0,0"/>
                </v:shape>
                <w10:wrap anchorx="page"/>
              </v:group>
            </w:pict>
          </mc:Fallback>
        </mc:AlternateContent>
      </w:r>
      <w:r w:rsidR="005E1EC9" w:rsidRPr="005E1EC9">
        <w:rPr>
          <w:rFonts w:ascii="Times New Roman" w:eastAsia="Times New Roman" w:hAnsi="Times New Roman" w:cs="Times New Roman"/>
          <w:position w:val="-1"/>
          <w:sz w:val="28"/>
          <w:szCs w:val="28"/>
        </w:rPr>
        <w:t>What is</w:t>
      </w:r>
      <w:r w:rsidR="00C20A69">
        <w:rPr>
          <w:rFonts w:ascii="Times New Roman" w:eastAsia="Times New Roman" w:hAnsi="Times New Roman" w:cs="Times New Roman"/>
          <w:spacing w:val="-10"/>
          <w:position w:val="-1"/>
          <w:sz w:val="28"/>
          <w:szCs w:val="28"/>
        </w:rPr>
        <w:t xml:space="preserve"> </w:t>
      </w:r>
      <w:r w:rsidR="005E1EC9">
        <w:rPr>
          <w:rFonts w:ascii="Times New Roman" w:eastAsia="Times New Roman" w:hAnsi="Times New Roman" w:cs="Times New Roman"/>
          <w:position w:val="-1"/>
          <w:sz w:val="28"/>
          <w:szCs w:val="28"/>
        </w:rPr>
        <w:t>the</w:t>
      </w:r>
      <w:r w:rsidR="00C20A69">
        <w:rPr>
          <w:rFonts w:ascii="Times New Roman" w:eastAsia="Times New Roman" w:hAnsi="Times New Roman" w:cs="Times New Roman"/>
          <w:spacing w:val="-5"/>
          <w:position w:val="-1"/>
          <w:sz w:val="28"/>
          <w:szCs w:val="28"/>
        </w:rPr>
        <w:t xml:space="preserve"> </w:t>
      </w:r>
      <w:r w:rsidR="005E1EC9">
        <w:rPr>
          <w:rFonts w:ascii="Times New Roman" w:eastAsia="Times New Roman" w:hAnsi="Times New Roman" w:cs="Times New Roman"/>
          <w:spacing w:val="-5"/>
          <w:position w:val="-1"/>
          <w:sz w:val="28"/>
          <w:szCs w:val="28"/>
        </w:rPr>
        <w:t>B</w:t>
      </w:r>
      <w:r w:rsidR="00C20A69">
        <w:rPr>
          <w:rFonts w:ascii="Times New Roman" w:eastAsia="Times New Roman" w:hAnsi="Times New Roman" w:cs="Times New Roman"/>
          <w:position w:val="-1"/>
          <w:sz w:val="28"/>
          <w:szCs w:val="28"/>
        </w:rPr>
        <w:t>usiness</w:t>
      </w:r>
      <w:r w:rsidR="00C20A69">
        <w:rPr>
          <w:rFonts w:ascii="Times New Roman" w:eastAsia="Times New Roman" w:hAnsi="Times New Roman" w:cs="Times New Roman"/>
          <w:spacing w:val="-9"/>
          <w:position w:val="-1"/>
          <w:sz w:val="28"/>
          <w:szCs w:val="28"/>
        </w:rPr>
        <w:t xml:space="preserve"> </w:t>
      </w:r>
      <w:r w:rsidR="00C20A69">
        <w:rPr>
          <w:rFonts w:ascii="Times New Roman" w:eastAsia="Times New Roman" w:hAnsi="Times New Roman" w:cs="Times New Roman"/>
          <w:position w:val="-1"/>
          <w:sz w:val="28"/>
          <w:szCs w:val="28"/>
        </w:rPr>
        <w:t>Model</w:t>
      </w:r>
      <w:r w:rsidR="005E1EC9">
        <w:rPr>
          <w:rFonts w:ascii="Times New Roman" w:eastAsia="Times New Roman" w:hAnsi="Times New Roman" w:cs="Times New Roman"/>
          <w:position w:val="-1"/>
          <w:sz w:val="28"/>
          <w:szCs w:val="28"/>
        </w:rPr>
        <w:t xml:space="preserve">? </w:t>
      </w:r>
      <w:r w:rsidR="00C20A69">
        <w:rPr>
          <w:rFonts w:ascii="Times New Roman" w:eastAsia="Times New Roman" w:hAnsi="Times New Roman" w:cs="Times New Roman"/>
          <w:spacing w:val="-6"/>
          <w:position w:val="-1"/>
          <w:sz w:val="28"/>
          <w:szCs w:val="28"/>
        </w:rPr>
        <w:t xml:space="preserve"> </w:t>
      </w:r>
      <w:r w:rsidR="00C20A69">
        <w:rPr>
          <w:rFonts w:ascii="Times New Roman" w:eastAsia="Times New Roman" w:hAnsi="Times New Roman" w:cs="Times New Roman"/>
          <w:position w:val="-1"/>
        </w:rPr>
        <w:t>(How</w:t>
      </w:r>
      <w:r w:rsidR="00C20A69">
        <w:rPr>
          <w:rFonts w:ascii="Times New Roman" w:eastAsia="Times New Roman" w:hAnsi="Times New Roman" w:cs="Times New Roman"/>
          <w:spacing w:val="-5"/>
          <w:position w:val="-1"/>
        </w:rPr>
        <w:t xml:space="preserve"> </w:t>
      </w:r>
      <w:r w:rsidR="00C20A69">
        <w:rPr>
          <w:rFonts w:ascii="Times New Roman" w:eastAsia="Times New Roman" w:hAnsi="Times New Roman" w:cs="Times New Roman"/>
          <w:position w:val="-1"/>
        </w:rPr>
        <w:t>will</w:t>
      </w:r>
      <w:r w:rsidR="00C20A69">
        <w:rPr>
          <w:rFonts w:ascii="Times New Roman" w:eastAsia="Times New Roman" w:hAnsi="Times New Roman" w:cs="Times New Roman"/>
          <w:spacing w:val="-3"/>
          <w:position w:val="-1"/>
        </w:rPr>
        <w:t xml:space="preserve"> </w:t>
      </w:r>
      <w:r w:rsidR="00C20A69">
        <w:rPr>
          <w:rFonts w:ascii="Times New Roman" w:eastAsia="Times New Roman" w:hAnsi="Times New Roman" w:cs="Times New Roman"/>
          <w:position w:val="-1"/>
        </w:rPr>
        <w:t>the</w:t>
      </w:r>
      <w:r w:rsidR="00C20A69">
        <w:rPr>
          <w:rFonts w:ascii="Times New Roman" w:eastAsia="Times New Roman" w:hAnsi="Times New Roman" w:cs="Times New Roman"/>
          <w:spacing w:val="-3"/>
          <w:position w:val="-1"/>
        </w:rPr>
        <w:t xml:space="preserve"> </w:t>
      </w:r>
      <w:r w:rsidR="00C20A69">
        <w:rPr>
          <w:rFonts w:ascii="Times New Roman" w:eastAsia="Times New Roman" w:hAnsi="Times New Roman" w:cs="Times New Roman"/>
          <w:position w:val="-1"/>
        </w:rPr>
        <w:t>business</w:t>
      </w:r>
      <w:r w:rsidR="00C20A69">
        <w:rPr>
          <w:rFonts w:ascii="Times New Roman" w:eastAsia="Times New Roman" w:hAnsi="Times New Roman" w:cs="Times New Roman"/>
          <w:spacing w:val="-7"/>
          <w:position w:val="-1"/>
        </w:rPr>
        <w:t xml:space="preserve"> </w:t>
      </w:r>
      <w:r w:rsidR="005E1EC9">
        <w:rPr>
          <w:rFonts w:ascii="Times New Roman" w:eastAsia="Times New Roman" w:hAnsi="Times New Roman" w:cs="Times New Roman"/>
          <w:position w:val="-1"/>
        </w:rPr>
        <w:t>make money</w:t>
      </w:r>
      <w:r w:rsidR="00C20A69">
        <w:rPr>
          <w:rFonts w:ascii="Times New Roman" w:eastAsia="Times New Roman" w:hAnsi="Times New Roman" w:cs="Times New Roman"/>
          <w:position w:val="-1"/>
        </w:rPr>
        <w:t>?)</w:t>
      </w:r>
    </w:p>
    <w:p w14:paraId="7EB83893" w14:textId="77777777" w:rsidR="009D4F17" w:rsidRDefault="009D4F17">
      <w:pPr>
        <w:spacing w:after="0" w:line="200" w:lineRule="exact"/>
        <w:rPr>
          <w:sz w:val="20"/>
          <w:szCs w:val="20"/>
        </w:rPr>
      </w:pPr>
    </w:p>
    <w:p w14:paraId="06F360E5" w14:textId="678C7D32" w:rsidR="009D4F17" w:rsidRPr="00A04DC8" w:rsidRDefault="00A04DC8">
      <w:pPr>
        <w:spacing w:after="0" w:line="200" w:lineRule="exact"/>
        <w:rPr>
          <w:sz w:val="24"/>
          <w:szCs w:val="24"/>
        </w:rPr>
      </w:pPr>
      <w:r w:rsidRPr="00A04DC8">
        <w:rPr>
          <w:sz w:val="24"/>
          <w:szCs w:val="24"/>
        </w:rPr>
        <w:t>The business will make money mainly through the memberships and the income from the bar and restaurant.</w:t>
      </w:r>
    </w:p>
    <w:p w14:paraId="41D8F35A" w14:textId="7E47E39A" w:rsidR="009D4F17" w:rsidRDefault="00A04DC8">
      <w:pPr>
        <w:spacing w:after="0" w:line="200" w:lineRule="exact"/>
        <w:rPr>
          <w:sz w:val="20"/>
          <w:szCs w:val="20"/>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48000" behindDoc="1" locked="0" layoutInCell="1" allowOverlap="1" wp14:anchorId="1A03DA96" wp14:editId="26F38528">
                <wp:simplePos x="0" y="0"/>
                <wp:positionH relativeFrom="margin">
                  <wp:align>left</wp:align>
                </wp:positionH>
                <wp:positionV relativeFrom="paragraph">
                  <wp:posOffset>15434</wp:posOffset>
                </wp:positionV>
                <wp:extent cx="6629400" cy="1270"/>
                <wp:effectExtent l="0" t="0" r="0" b="0"/>
                <wp:wrapNone/>
                <wp:docPr id="27"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778"/>
                          <a:chExt cx="10440" cy="2"/>
                        </a:xfrm>
                      </wpg:grpSpPr>
                      <wps:wsp>
                        <wps:cNvPr id="28" name="Freeform 336"/>
                        <wps:cNvSpPr>
                          <a:spLocks/>
                        </wps:cNvSpPr>
                        <wps:spPr bwMode="auto">
                          <a:xfrm>
                            <a:off x="1008" y="778"/>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07849" id="Group 335" o:spid="_x0000_s1026" style="position:absolute;margin-left:0;margin-top:1.2pt;width:522pt;height:.1pt;z-index:-251668480;mso-position-horizontal:left;mso-position-horizontal-relative:margin" coordorigin="1008,778"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">
                <v:shape id="Freeform 336" o:spid="_x0000_s1027" style="position:absolute;left:1008;top:778;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" path="m,l10440,e" filled="f" strokeweight=".48pt">
                  <v:path arrowok="t" o:connecttype="custom" o:connectlocs="0,0;10440,0" o:connectangles="0,0"/>
                </v:shape>
                <w10:wrap anchorx="margin"/>
              </v:group>
            </w:pict>
          </mc:Fallback>
        </mc:AlternateContent>
      </w:r>
    </w:p>
    <w:p w14:paraId="3AFCAC72" w14:textId="77777777" w:rsidR="009D4F17" w:rsidRDefault="009D4F17">
      <w:pPr>
        <w:spacing w:after="0" w:line="200" w:lineRule="exact"/>
        <w:rPr>
          <w:sz w:val="20"/>
          <w:szCs w:val="20"/>
        </w:rPr>
      </w:pPr>
    </w:p>
    <w:p w14:paraId="0A7068B6" w14:textId="77777777" w:rsidR="009D4F17" w:rsidRDefault="009D4F17">
      <w:pPr>
        <w:spacing w:after="0" w:line="200" w:lineRule="exact"/>
        <w:rPr>
          <w:sz w:val="20"/>
          <w:szCs w:val="20"/>
        </w:rPr>
      </w:pPr>
    </w:p>
    <w:p w14:paraId="156DB2AF" w14:textId="7268E274" w:rsidR="009D4F17" w:rsidRDefault="00C20A69">
      <w:pPr>
        <w:spacing w:before="23" w:after="0" w:line="240" w:lineRule="auto"/>
        <w:ind w:left="108" w:right="601"/>
        <w:rPr>
          <w:rFonts w:ascii="Times New Roman" w:eastAsia="Times New Roman" w:hAnsi="Times New Roman" w:cs="Times New Roman"/>
          <w:sz w:val="20"/>
          <w:szCs w:val="20"/>
        </w:rPr>
      </w:pPr>
      <w:r>
        <w:rPr>
          <w:rFonts w:ascii="Times New Roman" w:eastAsia="Times New Roman" w:hAnsi="Times New Roman" w:cs="Times New Roman"/>
          <w:sz w:val="28"/>
          <w:szCs w:val="28"/>
        </w:rPr>
        <w:t>What</w:t>
      </w:r>
      <w:r w:rsidR="002F37FF">
        <w:rPr>
          <w:rFonts w:ascii="Times New Roman" w:eastAsia="Times New Roman" w:hAnsi="Times New Roman" w:cs="Times New Roman"/>
          <w:sz w:val="28"/>
          <w:szCs w:val="28"/>
        </w:rPr>
        <w:t xml:space="preserve"> is</w:t>
      </w:r>
      <w:r>
        <w:rPr>
          <w:rFonts w:ascii="Times New Roman" w:eastAsia="Times New Roman" w:hAnsi="Times New Roman" w:cs="Times New Roman"/>
          <w:spacing w:val="-8"/>
          <w:sz w:val="28"/>
          <w:szCs w:val="28"/>
        </w:rPr>
        <w:t xml:space="preserve"> </w:t>
      </w:r>
      <w:r w:rsidR="005E1EC9">
        <w:rPr>
          <w:rFonts w:ascii="Times New Roman" w:eastAsia="Times New Roman" w:hAnsi="Times New Roman" w:cs="Times New Roman"/>
          <w:sz w:val="28"/>
          <w:szCs w:val="28"/>
        </w:rPr>
        <w:t>the U</w:t>
      </w:r>
      <w:r>
        <w:rPr>
          <w:rFonts w:ascii="Times New Roman" w:eastAsia="Times New Roman" w:hAnsi="Times New Roman" w:cs="Times New Roman"/>
          <w:sz w:val="28"/>
          <w:szCs w:val="28"/>
        </w:rPr>
        <w:t>nique</w:t>
      </w:r>
      <w:r>
        <w:rPr>
          <w:rFonts w:ascii="Times New Roman" w:eastAsia="Times New Roman" w:hAnsi="Times New Roman" w:cs="Times New Roman"/>
          <w:spacing w:val="-8"/>
          <w:sz w:val="28"/>
          <w:szCs w:val="28"/>
        </w:rPr>
        <w:t xml:space="preserve"> </w:t>
      </w:r>
      <w:r w:rsidR="005E1EC9">
        <w:rPr>
          <w:rFonts w:ascii="Times New Roman" w:eastAsia="Times New Roman" w:hAnsi="Times New Roman" w:cs="Times New Roman"/>
          <w:sz w:val="28"/>
          <w:szCs w:val="28"/>
        </w:rPr>
        <w:t>S</w:t>
      </w:r>
      <w:r>
        <w:rPr>
          <w:rFonts w:ascii="Times New Roman" w:eastAsia="Times New Roman" w:hAnsi="Times New Roman" w:cs="Times New Roman"/>
          <w:sz w:val="28"/>
          <w:szCs w:val="28"/>
        </w:rPr>
        <w:t>elling</w:t>
      </w:r>
      <w:r>
        <w:rPr>
          <w:rFonts w:ascii="Times New Roman" w:eastAsia="Times New Roman" w:hAnsi="Times New Roman" w:cs="Times New Roman"/>
          <w:spacing w:val="-7"/>
          <w:sz w:val="28"/>
          <w:szCs w:val="28"/>
        </w:rPr>
        <w:t xml:space="preserve"> </w:t>
      </w:r>
      <w:r w:rsidR="005E1EC9">
        <w:rPr>
          <w:rFonts w:ascii="Times New Roman" w:eastAsia="Times New Roman" w:hAnsi="Times New Roman" w:cs="Times New Roman"/>
          <w:spacing w:val="-7"/>
          <w:sz w:val="28"/>
          <w:szCs w:val="28"/>
        </w:rPr>
        <w:t>P</w:t>
      </w:r>
      <w:r>
        <w:rPr>
          <w:rFonts w:ascii="Times New Roman" w:eastAsia="Times New Roman" w:hAnsi="Times New Roman" w:cs="Times New Roman"/>
          <w:sz w:val="28"/>
          <w:szCs w:val="28"/>
        </w:rPr>
        <w:t>roposit</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on</w:t>
      </w:r>
      <w:r w:rsidR="005E1EC9">
        <w:rPr>
          <w:rFonts w:ascii="Times New Roman" w:eastAsia="Times New Roman" w:hAnsi="Times New Roman" w:cs="Times New Roman"/>
          <w:sz w:val="28"/>
          <w:szCs w:val="28"/>
        </w:rPr>
        <w:t>?</w:t>
      </w:r>
      <w:r>
        <w:rPr>
          <w:rFonts w:ascii="Times New Roman" w:eastAsia="Times New Roman" w:hAnsi="Times New Roman" w:cs="Times New Roman"/>
          <w:spacing w:val="-28"/>
          <w:sz w:val="28"/>
          <w:szCs w:val="28"/>
        </w:rPr>
        <w:t xml:space="preserve"> </w:t>
      </w:r>
      <w:r>
        <w:rPr>
          <w:rFonts w:ascii="Times New Roman" w:eastAsia="Times New Roman" w:hAnsi="Times New Roman" w:cs="Times New Roman"/>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y will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m</w:t>
      </w:r>
      <w:r>
        <w:rPr>
          <w:rFonts w:ascii="Times New Roman" w:eastAsia="Times New Roman" w:hAnsi="Times New Roman" w:cs="Times New Roman"/>
          <w:sz w:val="20"/>
          <w:szCs w:val="20"/>
        </w:rPr>
        <w:t>ar</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et 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 xml:space="preserve"> </w:t>
      </w:r>
      <w:r w:rsidR="005E1EC9">
        <w:rPr>
          <w:rFonts w:ascii="Times New Roman" w:eastAsia="Times New Roman" w:hAnsi="Times New Roman" w:cs="Times New Roman"/>
          <w:sz w:val="20"/>
          <w:szCs w:val="20"/>
        </w:rPr>
        <w:t>this business</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Bette</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Uni</w:t>
      </w:r>
      <w:r>
        <w:rPr>
          <w:rFonts w:ascii="Times New Roman" w:eastAsia="Times New Roman" w:hAnsi="Times New Roman" w:cs="Times New Roman"/>
          <w:spacing w:val="1"/>
          <w:sz w:val="20"/>
          <w:szCs w:val="20"/>
        </w:rPr>
        <w:t>qu</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 Lower</w:t>
      </w:r>
      <w:r w:rsidR="00C04561" w:rsidRPr="00C04561">
        <w:rPr>
          <w:rFonts w:ascii="Times New Roman" w:eastAsia="Times New Roman" w:hAnsi="Times New Roman" w:cs="Times New Roman"/>
          <w:sz w:val="28"/>
          <w:szCs w:val="28"/>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alit</w:t>
      </w:r>
      <w:r>
        <w:rPr>
          <w:rFonts w:ascii="Times New Roman" w:eastAsia="Times New Roman" w:hAnsi="Times New Roman" w:cs="Times New Roman"/>
          <w:spacing w:val="-2"/>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qu</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Faste</w:t>
      </w:r>
      <w:r>
        <w:rPr>
          <w:rFonts w:ascii="Times New Roman" w:eastAsia="Times New Roman" w:hAnsi="Times New Roman" w:cs="Times New Roman"/>
          <w:spacing w:val="-2"/>
          <w:sz w:val="20"/>
          <w:szCs w:val="20"/>
        </w:rPr>
        <w:t>r</w:t>
      </w:r>
      <w:proofErr w:type="gramStart"/>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w:t>
      </w:r>
      <w:proofErr w:type="gramEnd"/>
    </w:p>
    <w:p w14:paraId="2C6CAFA1" w14:textId="2B8C3813" w:rsidR="009D4F17" w:rsidRDefault="009D4F17">
      <w:pPr>
        <w:spacing w:after="0"/>
      </w:pPr>
    </w:p>
    <w:p w14:paraId="609A74F9" w14:textId="551C7E3C" w:rsidR="00C04561" w:rsidRPr="00C0182A" w:rsidRDefault="00C0182A">
      <w:pPr>
        <w:spacing w:after="0"/>
        <w:rPr>
          <w:sz w:val="24"/>
          <w:szCs w:val="24"/>
        </w:rPr>
      </w:pPr>
      <w:r>
        <w:rPr>
          <w:noProof/>
        </w:rPr>
        <mc:AlternateContent>
          <mc:Choice Requires="wpg">
            <w:drawing>
              <wp:anchor distT="0" distB="0" distL="114300" distR="114300" simplePos="0" relativeHeight="251663360" behindDoc="1" locked="0" layoutInCell="1" allowOverlap="1" wp14:anchorId="6CABD29D" wp14:editId="7609FE01">
                <wp:simplePos x="0" y="0"/>
                <wp:positionH relativeFrom="margin">
                  <wp:align>left</wp:align>
                </wp:positionH>
                <wp:positionV relativeFrom="paragraph">
                  <wp:posOffset>599622</wp:posOffset>
                </wp:positionV>
                <wp:extent cx="6629400" cy="1270"/>
                <wp:effectExtent l="0" t="0" r="0" b="0"/>
                <wp:wrapNone/>
                <wp:docPr id="19"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674"/>
                          <a:chExt cx="10440" cy="2"/>
                        </a:xfrm>
                      </wpg:grpSpPr>
                      <wps:wsp>
                        <wps:cNvPr id="20" name="Freeform 324"/>
                        <wps:cNvSpPr>
                          <a:spLocks/>
                        </wps:cNvSpPr>
                        <wps:spPr bwMode="auto">
                          <a:xfrm>
                            <a:off x="1008" y="167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257860" id="Group 323" o:spid="_x0000_s1026" style="position:absolute;margin-left:0;margin-top:47.2pt;width:522pt;height:.1pt;z-index:-251653120;mso-position-horizontal:left;mso-position-horizontal-relative:margin" coordorigin="1008,1674"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">
                <v:shape id="Freeform 324" o:spid="_x0000_s1027" style="position:absolute;left:1008;top:1674;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" path="m,l10440,e" filled="f" strokeweight=".48pt">
                  <v:path arrowok="t" o:connecttype="custom" o:connectlocs="0,0;10440,0" o:connectangles="0,0"/>
                </v:shape>
                <w10:wrap anchorx="margin"/>
              </v:group>
            </w:pict>
          </mc:Fallback>
        </mc:AlternateContent>
      </w:r>
      <w:r w:rsidRPr="00C0182A">
        <w:rPr>
          <w:sz w:val="24"/>
          <w:szCs w:val="24"/>
        </w:rPr>
        <w:t>My golf club will offer competitive prices and better facilities. Most golf clubs and courses don’t offer much outside of the course and the golfing itself. My club will have pool, gym</w:t>
      </w:r>
      <w:r>
        <w:rPr>
          <w:sz w:val="24"/>
          <w:szCs w:val="24"/>
        </w:rPr>
        <w:t>, sauna</w:t>
      </w:r>
      <w:r w:rsidRPr="00C0182A">
        <w:rPr>
          <w:sz w:val="24"/>
          <w:szCs w:val="24"/>
        </w:rPr>
        <w:t xml:space="preserve"> and games</w:t>
      </w:r>
      <w:r>
        <w:rPr>
          <w:sz w:val="24"/>
          <w:szCs w:val="24"/>
        </w:rPr>
        <w:t xml:space="preserve"> room</w:t>
      </w:r>
      <w:r w:rsidRPr="00C0182A">
        <w:rPr>
          <w:sz w:val="24"/>
          <w:szCs w:val="24"/>
        </w:rPr>
        <w:t xml:space="preserve"> facilities as well as the bar and restaurant.</w:t>
      </w:r>
    </w:p>
    <w:p w14:paraId="20866B38" w14:textId="77777777" w:rsidR="00C04561" w:rsidRPr="00C0182A" w:rsidRDefault="00C04561">
      <w:pPr>
        <w:spacing w:after="0"/>
        <w:rPr>
          <w:sz w:val="24"/>
          <w:szCs w:val="24"/>
        </w:rPr>
      </w:pPr>
    </w:p>
    <w:p w14:paraId="5FCC195C" w14:textId="77777777" w:rsidR="00C04561" w:rsidRDefault="00C04561">
      <w:pPr>
        <w:spacing w:after="0"/>
      </w:pPr>
    </w:p>
    <w:p w14:paraId="33F5CC58" w14:textId="77777777" w:rsidR="00C04561" w:rsidRDefault="00C04561">
      <w:pPr>
        <w:spacing w:after="0"/>
        <w:rPr>
          <w:del w:id="0" w:author="Tim Mc Nichols" w:date="2020-10-20T13:50:00Z"/>
        </w:rPr>
      </w:pPr>
    </w:p>
    <w:p w14:paraId="490B2353" w14:textId="201A244E" w:rsidR="00C04561" w:rsidRDefault="00C04561">
      <w:pPr>
        <w:spacing w:after="0"/>
        <w:rPr>
          <w:rFonts w:ascii="Times New Roman" w:eastAsia="Times New Roman" w:hAnsi="Times New Roman" w:cs="Times New Roman"/>
          <w:position w:val="-1"/>
        </w:rPr>
        <w:sectPr w:rsidR="00C04561">
          <w:footerReference w:type="default" r:id="rId9"/>
          <w:pgSz w:w="12240" w:h="15840"/>
          <w:pgMar w:top="1480" w:right="640" w:bottom="400" w:left="900" w:header="0" w:footer="218" w:gutter="0"/>
          <w:cols w:space="720"/>
        </w:sectPr>
      </w:pPr>
    </w:p>
    <w:p w14:paraId="4B570928" w14:textId="77777777" w:rsidR="009D4F17" w:rsidRDefault="00C20A69">
      <w:pPr>
        <w:spacing w:before="21" w:after="0" w:line="238" w:lineRule="auto"/>
        <w:ind w:left="108" w:right="320"/>
        <w:rPr>
          <w:rFonts w:ascii="Times New Roman" w:eastAsia="Times New Roman" w:hAnsi="Times New Roman" w:cs="Times New Roman"/>
        </w:rPr>
      </w:pPr>
      <w:r>
        <w:rPr>
          <w:rFonts w:ascii="Times New Roman" w:eastAsia="Times New Roman" w:hAnsi="Times New Roman" w:cs="Times New Roman"/>
          <w:b/>
          <w:bCs/>
          <w:sz w:val="32"/>
          <w:szCs w:val="32"/>
        </w:rPr>
        <w:lastRenderedPageBreak/>
        <w:t>Step 2 – De</w:t>
      </w:r>
      <w:r>
        <w:rPr>
          <w:rFonts w:ascii="Times New Roman" w:eastAsia="Times New Roman" w:hAnsi="Times New Roman" w:cs="Times New Roman"/>
          <w:b/>
          <w:bCs/>
          <w:spacing w:val="-1"/>
          <w:sz w:val="32"/>
          <w:szCs w:val="32"/>
        </w:rPr>
        <w:t>te</w:t>
      </w:r>
      <w:r>
        <w:rPr>
          <w:rFonts w:ascii="Times New Roman" w:eastAsia="Times New Roman" w:hAnsi="Times New Roman" w:cs="Times New Roman"/>
          <w:b/>
          <w:bCs/>
          <w:sz w:val="32"/>
          <w:szCs w:val="32"/>
        </w:rPr>
        <w:t xml:space="preserve">rmine </w:t>
      </w:r>
      <w:r>
        <w:rPr>
          <w:rFonts w:ascii="Times New Roman" w:eastAsia="Times New Roman" w:hAnsi="Times New Roman" w:cs="Times New Roman"/>
          <w:b/>
          <w:bCs/>
          <w:spacing w:val="-1"/>
          <w:sz w:val="32"/>
          <w:szCs w:val="32"/>
        </w:rPr>
        <w:t>M</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r</w:t>
      </w:r>
      <w:r>
        <w:rPr>
          <w:rFonts w:ascii="Times New Roman" w:eastAsia="Times New Roman" w:hAnsi="Times New Roman" w:cs="Times New Roman"/>
          <w:b/>
          <w:bCs/>
          <w:spacing w:val="-2"/>
          <w:sz w:val="32"/>
          <w:szCs w:val="32"/>
        </w:rPr>
        <w:t>k</w:t>
      </w:r>
      <w:r w:rsidR="005E1EC9">
        <w:rPr>
          <w:rFonts w:ascii="Times New Roman" w:eastAsia="Times New Roman" w:hAnsi="Times New Roman" w:cs="Times New Roman"/>
          <w:b/>
          <w:bCs/>
          <w:sz w:val="32"/>
          <w:szCs w:val="32"/>
        </w:rPr>
        <w:t xml:space="preserve">ets </w:t>
      </w:r>
      <w:r>
        <w:rPr>
          <w:rFonts w:ascii="Times New Roman" w:eastAsia="Times New Roman" w:hAnsi="Times New Roman" w:cs="Times New Roman"/>
        </w:rPr>
        <w:t>(Who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product?</w:t>
      </w:r>
      <w:r>
        <w:rPr>
          <w:rFonts w:ascii="Times New Roman" w:eastAsia="Times New Roman" w:hAnsi="Times New Roman" w:cs="Times New Roman"/>
          <w:spacing w:val="-7"/>
        </w:rPr>
        <w:t xml:space="preserve"> </w:t>
      </w:r>
      <w:r>
        <w:rPr>
          <w:rFonts w:ascii="Times New Roman" w:eastAsia="Times New Roman" w:hAnsi="Times New Roman" w:cs="Times New Roman"/>
        </w:rPr>
        <w:t>Are there</w:t>
      </w:r>
      <w:r>
        <w:rPr>
          <w:rFonts w:ascii="Times New Roman" w:eastAsia="Times New Roman" w:hAnsi="Times New Roman" w:cs="Times New Roman"/>
          <w:spacing w:val="-4"/>
        </w:rPr>
        <w:t xml:space="preserve"> </w:t>
      </w:r>
      <w:r>
        <w:rPr>
          <w:rFonts w:ascii="Times New Roman" w:eastAsia="Times New Roman" w:hAnsi="Times New Roman" w:cs="Times New Roman"/>
        </w:rPr>
        <w:t>enough</w:t>
      </w:r>
      <w:r>
        <w:rPr>
          <w:rFonts w:ascii="Times New Roman" w:eastAsia="Times New Roman" w:hAnsi="Times New Roman" w:cs="Times New Roman"/>
          <w:spacing w:val="-7"/>
        </w:rPr>
        <w:t xml:space="preserve"> </w:t>
      </w:r>
      <w:r>
        <w:rPr>
          <w:rFonts w:ascii="Times New Roman" w:eastAsia="Times New Roman" w:hAnsi="Times New Roman" w:cs="Times New Roman"/>
        </w:rPr>
        <w:t>cust</w:t>
      </w:r>
      <w:r>
        <w:rPr>
          <w:rFonts w:ascii="Times New Roman" w:eastAsia="Times New Roman" w:hAnsi="Times New Roman" w:cs="Times New Roman"/>
          <w:spacing w:val="2"/>
        </w:rPr>
        <w:t>o</w:t>
      </w:r>
      <w:r>
        <w:rPr>
          <w:rFonts w:ascii="Times New Roman" w:eastAsia="Times New Roman" w:hAnsi="Times New Roman" w:cs="Times New Roman"/>
          <w:spacing w:val="-2"/>
        </w:rPr>
        <w:t>m</w:t>
      </w:r>
      <w:r>
        <w:rPr>
          <w:rFonts w:ascii="Times New Roman" w:eastAsia="Times New Roman" w:hAnsi="Times New Roman" w:cs="Times New Roman"/>
        </w:rPr>
        <w:t>ers?)</w:t>
      </w:r>
    </w:p>
    <w:p w14:paraId="650733D9" w14:textId="77777777" w:rsidR="009D4F17" w:rsidRDefault="009D4F17">
      <w:pPr>
        <w:spacing w:before="1" w:after="0" w:line="120" w:lineRule="exact"/>
        <w:rPr>
          <w:sz w:val="12"/>
          <w:szCs w:val="12"/>
        </w:rPr>
      </w:pPr>
    </w:p>
    <w:p w14:paraId="605CF062" w14:textId="77777777" w:rsidR="009D4F17" w:rsidRDefault="009D4F17">
      <w:pPr>
        <w:spacing w:after="0" w:line="200" w:lineRule="exact"/>
        <w:rPr>
          <w:sz w:val="20"/>
          <w:szCs w:val="20"/>
        </w:rPr>
      </w:pPr>
    </w:p>
    <w:p w14:paraId="687ED6A9" w14:textId="44DEF1AC" w:rsidR="009D4F17" w:rsidRDefault="00C20A69">
      <w:pPr>
        <w:spacing w:after="0" w:line="241" w:lineRule="auto"/>
        <w:ind w:left="108" w:right="423"/>
        <w:rPr>
          <w:rFonts w:ascii="Times New Roman" w:eastAsia="Times New Roman" w:hAnsi="Times New Roman" w:cs="Times New Roman"/>
        </w:rPr>
      </w:pPr>
      <w:r>
        <w:rPr>
          <w:rFonts w:ascii="Times New Roman" w:eastAsia="Times New Roman" w:hAnsi="Times New Roman" w:cs="Times New Roman"/>
          <w:sz w:val="28"/>
          <w:szCs w:val="28"/>
        </w:rPr>
        <w:t>Wh</w:t>
      </w:r>
      <w:r w:rsidR="690D4FC7">
        <w:rPr>
          <w:rFonts w:ascii="Times New Roman" w:eastAsia="Times New Roman" w:hAnsi="Times New Roman" w:cs="Times New Roman"/>
          <w:sz w:val="28"/>
          <w:szCs w:val="28"/>
        </w:rPr>
        <w:t>o</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are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target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Markets</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for</w:t>
      </w:r>
      <w:r>
        <w:rPr>
          <w:rFonts w:ascii="Times New Roman" w:eastAsia="Times New Roman" w:hAnsi="Times New Roman" w:cs="Times New Roman"/>
          <w:spacing w:val="-3"/>
          <w:sz w:val="28"/>
          <w:szCs w:val="28"/>
        </w:rPr>
        <w:t xml:space="preserve"> </w:t>
      </w:r>
      <w:r w:rsidR="005E1EC9">
        <w:rPr>
          <w:rFonts w:ascii="Times New Roman" w:eastAsia="Times New Roman" w:hAnsi="Times New Roman" w:cs="Times New Roman"/>
          <w:sz w:val="28"/>
          <w:szCs w:val="28"/>
        </w:rPr>
        <w:t>the</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Products</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Services:</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rPr>
        <w:t>(</w:t>
      </w:r>
      <w:r>
        <w:rPr>
          <w:rFonts w:ascii="Times New Roman" w:eastAsia="Times New Roman" w:hAnsi="Times New Roman" w:cs="Times New Roman"/>
          <w:spacing w:val="2"/>
        </w:rPr>
        <w:t>W</w:t>
      </w:r>
      <w:r>
        <w:rPr>
          <w:rFonts w:ascii="Times New Roman" w:eastAsia="Times New Roman" w:hAnsi="Times New Roman" w:cs="Times New Roman"/>
        </w:rPr>
        <w:t>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4"/>
        </w:rPr>
        <w:t xml:space="preserve"> </w:t>
      </w:r>
      <w:r w:rsidR="005E1EC9">
        <w:rPr>
          <w:rFonts w:ascii="Times New Roman" w:eastAsia="Times New Roman" w:hAnsi="Times New Roman" w:cs="Times New Roman"/>
        </w:rPr>
        <w:t>the</w:t>
      </w:r>
      <w:r>
        <w:rPr>
          <w:rFonts w:ascii="Times New Roman" w:eastAsia="Times New Roman" w:hAnsi="Times New Roman" w:cs="Times New Roman"/>
          <w:spacing w:val="-4"/>
        </w:rPr>
        <w:t xml:space="preserve"> </w:t>
      </w:r>
      <w:r>
        <w:rPr>
          <w:rFonts w:ascii="Times New Roman" w:eastAsia="Times New Roman" w:hAnsi="Times New Roman" w:cs="Times New Roman"/>
        </w:rPr>
        <w:t>product</w:t>
      </w:r>
      <w:r>
        <w:rPr>
          <w:rFonts w:ascii="Times New Roman" w:eastAsia="Times New Roman" w:hAnsi="Times New Roman" w:cs="Times New Roman"/>
          <w:spacing w:val="-7"/>
        </w:rPr>
        <w:t xml:space="preserve"> </w:t>
      </w:r>
      <w:r>
        <w:rPr>
          <w:rFonts w:ascii="Times New Roman" w:eastAsia="Times New Roman" w:hAnsi="Times New Roman" w:cs="Times New Roman"/>
        </w:rPr>
        <w:t>or</w:t>
      </w:r>
      <w:r>
        <w:rPr>
          <w:rFonts w:ascii="Times New Roman" w:eastAsia="Times New Roman" w:hAnsi="Times New Roman" w:cs="Times New Roman"/>
          <w:spacing w:val="-2"/>
        </w:rPr>
        <w:t xml:space="preserve"> </w:t>
      </w:r>
      <w:r>
        <w:rPr>
          <w:rFonts w:ascii="Times New Roman" w:eastAsia="Times New Roman" w:hAnsi="Times New Roman" w:cs="Times New Roman"/>
        </w:rPr>
        <w:t>service? How</w:t>
      </w:r>
      <w:r>
        <w:rPr>
          <w:rFonts w:ascii="Times New Roman" w:eastAsia="Times New Roman" w:hAnsi="Times New Roman" w:cs="Times New Roman"/>
          <w:spacing w:val="-4"/>
        </w:rPr>
        <w:t xml:space="preserve"> </w:t>
      </w:r>
      <w:r>
        <w:rPr>
          <w:rFonts w:ascii="Times New Roman" w:eastAsia="Times New Roman" w:hAnsi="Times New Roman" w:cs="Times New Roman"/>
        </w:rPr>
        <w:t>often?</w:t>
      </w:r>
      <w:r>
        <w:rPr>
          <w:rFonts w:ascii="Times New Roman" w:eastAsia="Times New Roman" w:hAnsi="Times New Roman" w:cs="Times New Roman"/>
          <w:spacing w:val="-6"/>
        </w:rPr>
        <w:t xml:space="preserve"> </w:t>
      </w:r>
      <w:r>
        <w:rPr>
          <w:rFonts w:ascii="Times New Roman" w:eastAsia="Times New Roman" w:hAnsi="Times New Roman" w:cs="Times New Roman"/>
        </w:rPr>
        <w:t>Why</w:t>
      </w:r>
      <w:r>
        <w:rPr>
          <w:rFonts w:ascii="Times New Roman" w:eastAsia="Times New Roman" w:hAnsi="Times New Roman" w:cs="Times New Roman"/>
          <w:spacing w:val="-2"/>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th</w:t>
      </w:r>
      <w:r>
        <w:rPr>
          <w:rFonts w:ascii="Times New Roman" w:eastAsia="Times New Roman" w:hAnsi="Times New Roman" w:cs="Times New Roman"/>
          <w:spacing w:val="-1"/>
        </w:rPr>
        <w:t>e</w:t>
      </w:r>
      <w:r>
        <w:rPr>
          <w:rFonts w:ascii="Times New Roman" w:eastAsia="Times New Roman" w:hAnsi="Times New Roman" w:cs="Times New Roman"/>
        </w:rPr>
        <w:t>y</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rPr>
        <w:t>it?</w:t>
      </w:r>
      <w:r w:rsidR="00D1642A">
        <w:rPr>
          <w:rFonts w:ascii="Times New Roman" w:eastAsia="Times New Roman" w:hAnsi="Times New Roman" w:cs="Times New Roman"/>
        </w:rPr>
        <w:t xml:space="preserve"> Is the market big enough to sustain this product?</w:t>
      </w:r>
      <w:r w:rsidR="005E1EC9">
        <w:rPr>
          <w:rFonts w:ascii="Times New Roman" w:eastAsia="Times New Roman" w:hAnsi="Times New Roman" w:cs="Times New Roman"/>
          <w:spacing w:val="-2"/>
        </w:rPr>
        <w:t>)</w:t>
      </w:r>
    </w:p>
    <w:p w14:paraId="64FE0349" w14:textId="77777777" w:rsidR="009D4F17" w:rsidRDefault="009D4F17">
      <w:pPr>
        <w:spacing w:after="0" w:line="200" w:lineRule="exact"/>
        <w:rPr>
          <w:sz w:val="20"/>
          <w:szCs w:val="20"/>
        </w:rPr>
      </w:pPr>
    </w:p>
    <w:p w14:paraId="7FD0E4F4" w14:textId="0C166932" w:rsidR="009D4F17" w:rsidRPr="00C0182A" w:rsidRDefault="00C0182A" w:rsidP="00537594">
      <w:pPr>
        <w:spacing w:after="0" w:line="240" w:lineRule="auto"/>
        <w:rPr>
          <w:sz w:val="24"/>
          <w:szCs w:val="24"/>
        </w:rPr>
      </w:pPr>
      <w:r>
        <w:rPr>
          <w:sz w:val="24"/>
          <w:szCs w:val="24"/>
        </w:rPr>
        <w:t>This will be of service to people who like to play golf</w:t>
      </w:r>
      <w:r w:rsidR="005F2215">
        <w:rPr>
          <w:sz w:val="24"/>
          <w:szCs w:val="24"/>
        </w:rPr>
        <w:t xml:space="preserve"> as well as anyone that wants to have good food and </w:t>
      </w:r>
      <w:r w:rsidR="00537594">
        <w:rPr>
          <w:sz w:val="24"/>
          <w:szCs w:val="24"/>
        </w:rPr>
        <w:t>drinks for a competitive price.</w:t>
      </w:r>
    </w:p>
    <w:p w14:paraId="0BEC51E4" w14:textId="2D922C4B" w:rsidR="009D4F17" w:rsidRDefault="00537594">
      <w:pPr>
        <w:spacing w:after="0" w:line="200" w:lineRule="exact"/>
        <w:rPr>
          <w:sz w:val="20"/>
          <w:szCs w:val="20"/>
        </w:rPr>
      </w:pPr>
      <w:r>
        <w:rPr>
          <w:noProof/>
          <w:u w:val="single"/>
        </w:rPr>
        <mc:AlternateContent>
          <mc:Choice Requires="wpg">
            <w:drawing>
              <wp:anchor distT="0" distB="0" distL="114300" distR="114300" simplePos="0" relativeHeight="251667456" behindDoc="1" locked="0" layoutInCell="1" allowOverlap="1" wp14:anchorId="5069808A" wp14:editId="5BBA1076">
                <wp:simplePos x="0" y="0"/>
                <wp:positionH relativeFrom="margin">
                  <wp:align>left</wp:align>
                </wp:positionH>
                <wp:positionV relativeFrom="paragraph">
                  <wp:posOffset>3313</wp:posOffset>
                </wp:positionV>
                <wp:extent cx="6629400" cy="1270"/>
                <wp:effectExtent l="0" t="0" r="0" b="0"/>
                <wp:wrapNone/>
                <wp:docPr id="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12" name="Freeform 312"/>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66C2A2" id="Group 311" o:spid="_x0000_s1026" style="position:absolute;margin-left:0;margin-top:.25pt;width:522pt;height:.1pt;z-index:-251649024;mso-position-horizontal:left;mso-position-horizontal-relative:margin" coordorigin="1008,-12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">
                <v:shape id="Freeform 312" o:spid="_x0000_s1027" style="position:absolute;left:1008;top:-120;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" path="m,l10440,e" filled="f" strokeweight=".48pt">
                  <v:path arrowok="t" o:connecttype="custom" o:connectlocs="0,0;10440,0" o:connectangles="0,0"/>
                </v:shape>
                <w10:wrap anchorx="margin"/>
              </v:group>
            </w:pict>
          </mc:Fallback>
        </mc:AlternateContent>
      </w:r>
    </w:p>
    <w:p w14:paraId="040E4504" w14:textId="3523CD4D" w:rsidR="009D4F17" w:rsidRDefault="009D4F17">
      <w:pPr>
        <w:spacing w:after="0" w:line="200" w:lineRule="exact"/>
        <w:rPr>
          <w:sz w:val="20"/>
          <w:szCs w:val="20"/>
        </w:rPr>
      </w:pPr>
    </w:p>
    <w:p w14:paraId="327A4BDF" w14:textId="77777777" w:rsidR="009D4F17" w:rsidRDefault="009D4F17">
      <w:pPr>
        <w:spacing w:after="0" w:line="200" w:lineRule="exact"/>
        <w:rPr>
          <w:sz w:val="20"/>
          <w:szCs w:val="20"/>
        </w:rPr>
      </w:pPr>
    </w:p>
    <w:p w14:paraId="18BD844E" w14:textId="3B799D2D" w:rsidR="009D4F17" w:rsidRDefault="009D4F17">
      <w:pPr>
        <w:spacing w:after="0" w:line="200" w:lineRule="exact"/>
        <w:rPr>
          <w:sz w:val="20"/>
          <w:szCs w:val="20"/>
        </w:rPr>
      </w:pPr>
    </w:p>
    <w:p w14:paraId="39895318" w14:textId="0FD9B219" w:rsidR="009D4F17" w:rsidRDefault="009D4F17" w:rsidP="00D1642A">
      <w:pPr>
        <w:spacing w:before="23" w:after="0" w:line="316" w:lineRule="exact"/>
        <w:ind w:right="-20"/>
        <w:rPr>
          <w:sz w:val="20"/>
          <w:szCs w:val="20"/>
        </w:rPr>
      </w:pPr>
    </w:p>
    <w:p w14:paraId="64458061" w14:textId="77777777" w:rsidR="009D4F17" w:rsidRDefault="009D4F17">
      <w:pPr>
        <w:spacing w:after="0" w:line="200" w:lineRule="exact"/>
        <w:rPr>
          <w:sz w:val="20"/>
          <w:szCs w:val="20"/>
        </w:rPr>
      </w:pPr>
    </w:p>
    <w:p w14:paraId="595B0013" w14:textId="2A0188A4" w:rsidR="009D4F17" w:rsidRDefault="005E1EC9" w:rsidP="005E1EC9">
      <w:pPr>
        <w:spacing w:before="23" w:after="0" w:line="240" w:lineRule="auto"/>
        <w:ind w:left="108" w:right="-20"/>
        <w:rPr>
          <w:rFonts w:ascii="Times New Roman" w:eastAsia="Times New Roman" w:hAnsi="Times New Roman" w:cs="Times New Roman"/>
          <w:position w:val="-1"/>
        </w:rPr>
      </w:pPr>
      <w:r>
        <w:rPr>
          <w:rFonts w:ascii="Times New Roman" w:eastAsia="Times New Roman" w:hAnsi="Times New Roman" w:cs="Times New Roman"/>
          <w:sz w:val="28"/>
          <w:szCs w:val="28"/>
        </w:rPr>
        <w:t>What c</w:t>
      </w:r>
      <w:r w:rsidR="00C20A69">
        <w:rPr>
          <w:rFonts w:ascii="Times New Roman" w:eastAsia="Times New Roman" w:hAnsi="Times New Roman" w:cs="Times New Roman"/>
          <w:sz w:val="28"/>
          <w:szCs w:val="28"/>
        </w:rPr>
        <w:t>o</w:t>
      </w:r>
      <w:r w:rsidR="00C20A69">
        <w:rPr>
          <w:rFonts w:ascii="Times New Roman" w:eastAsia="Times New Roman" w:hAnsi="Times New Roman" w:cs="Times New Roman"/>
          <w:spacing w:val="-1"/>
          <w:sz w:val="28"/>
          <w:szCs w:val="28"/>
        </w:rPr>
        <w:t>m</w:t>
      </w:r>
      <w:r w:rsidR="00C20A69">
        <w:rPr>
          <w:rFonts w:ascii="Times New Roman" w:eastAsia="Times New Roman" w:hAnsi="Times New Roman" w:cs="Times New Roman"/>
          <w:spacing w:val="1"/>
          <w:sz w:val="28"/>
          <w:szCs w:val="28"/>
        </w:rPr>
        <w:t>p</w:t>
      </w:r>
      <w:r w:rsidR="00C20A69">
        <w:rPr>
          <w:rFonts w:ascii="Times New Roman" w:eastAsia="Times New Roman" w:hAnsi="Times New Roman" w:cs="Times New Roman"/>
          <w:sz w:val="28"/>
          <w:szCs w:val="28"/>
        </w:rPr>
        <w:t>etitors</w:t>
      </w:r>
      <w:r w:rsidR="00C20A69">
        <w:rPr>
          <w:rFonts w:ascii="Times New Roman" w:eastAsia="Times New Roman" w:hAnsi="Times New Roman" w:cs="Times New Roman"/>
          <w:spacing w:val="-13"/>
          <w:sz w:val="28"/>
          <w:szCs w:val="28"/>
        </w:rPr>
        <w:t xml:space="preserve"> </w:t>
      </w:r>
      <w:r w:rsidR="00C20A69">
        <w:rPr>
          <w:rFonts w:ascii="Times New Roman" w:eastAsia="Times New Roman" w:hAnsi="Times New Roman" w:cs="Times New Roman"/>
          <w:sz w:val="28"/>
          <w:szCs w:val="28"/>
        </w:rPr>
        <w:t>a</w:t>
      </w:r>
      <w:r w:rsidR="00C20A69">
        <w:rPr>
          <w:rFonts w:ascii="Times New Roman" w:eastAsia="Times New Roman" w:hAnsi="Times New Roman" w:cs="Times New Roman"/>
          <w:spacing w:val="-1"/>
          <w:sz w:val="28"/>
          <w:szCs w:val="28"/>
        </w:rPr>
        <w:t>r</w:t>
      </w:r>
      <w:r w:rsidR="00C20A69">
        <w:rPr>
          <w:rFonts w:ascii="Times New Roman" w:eastAsia="Times New Roman" w:hAnsi="Times New Roman" w:cs="Times New Roman"/>
          <w:sz w:val="28"/>
          <w:szCs w:val="28"/>
        </w:rPr>
        <w:t>e</w:t>
      </w:r>
      <w:r w:rsidR="00C20A69">
        <w:rPr>
          <w:rFonts w:ascii="Times New Roman" w:eastAsia="Times New Roman" w:hAnsi="Times New Roman" w:cs="Times New Roman"/>
          <w:spacing w:val="-3"/>
          <w:sz w:val="28"/>
          <w:szCs w:val="28"/>
        </w:rPr>
        <w:t xml:space="preserve"> </w:t>
      </w:r>
      <w:r w:rsidR="00C20A69">
        <w:rPr>
          <w:rFonts w:ascii="Times New Roman" w:eastAsia="Times New Roman" w:hAnsi="Times New Roman" w:cs="Times New Roman"/>
          <w:sz w:val="28"/>
          <w:szCs w:val="28"/>
        </w:rPr>
        <w:t>in</w:t>
      </w:r>
      <w:r w:rsidR="00C20A69">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the</w:t>
      </w:r>
      <w:r w:rsidR="00C20A69">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5"/>
          <w:sz w:val="28"/>
          <w:szCs w:val="28"/>
        </w:rPr>
        <w:t>same space?</w:t>
      </w:r>
      <w:r w:rsidR="00C20A69">
        <w:rPr>
          <w:rFonts w:ascii="Times New Roman" w:eastAsia="Times New Roman" w:hAnsi="Times New Roman" w:cs="Times New Roman"/>
          <w:spacing w:val="-5"/>
          <w:sz w:val="28"/>
          <w:szCs w:val="28"/>
        </w:rPr>
        <w:t xml:space="preserve"> </w:t>
      </w:r>
      <w:r w:rsidR="00C20A69">
        <w:rPr>
          <w:rFonts w:ascii="Times New Roman" w:eastAsia="Times New Roman" w:hAnsi="Times New Roman" w:cs="Times New Roman"/>
          <w:spacing w:val="2"/>
          <w:sz w:val="28"/>
          <w:szCs w:val="28"/>
        </w:rPr>
        <w:t>(</w:t>
      </w:r>
      <w:r>
        <w:rPr>
          <w:rFonts w:ascii="Times New Roman" w:eastAsia="Times New Roman" w:hAnsi="Times New Roman" w:cs="Times New Roman"/>
        </w:rPr>
        <w:t>Who</w:t>
      </w:r>
      <w:r w:rsidR="00C20A69">
        <w:rPr>
          <w:rFonts w:ascii="Times New Roman" w:eastAsia="Times New Roman" w:hAnsi="Times New Roman" w:cs="Times New Roman"/>
          <w:spacing w:val="-6"/>
        </w:rPr>
        <w:t xml:space="preserve"> </w:t>
      </w:r>
      <w:r w:rsidR="00C20A69">
        <w:rPr>
          <w:rFonts w:ascii="Times New Roman" w:eastAsia="Times New Roman" w:hAnsi="Times New Roman" w:cs="Times New Roman"/>
        </w:rPr>
        <w:t>are</w:t>
      </w:r>
      <w:r w:rsidR="00C20A69">
        <w:rPr>
          <w:rFonts w:ascii="Times New Roman" w:eastAsia="Times New Roman" w:hAnsi="Times New Roman" w:cs="Times New Roman"/>
          <w:spacing w:val="-1"/>
        </w:rPr>
        <w:t xml:space="preserve"> </w:t>
      </w:r>
      <w:r>
        <w:rPr>
          <w:rFonts w:ascii="Times New Roman" w:eastAsia="Times New Roman" w:hAnsi="Times New Roman" w:cs="Times New Roman"/>
        </w:rPr>
        <w:t>the</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spacing w:val="-2"/>
        </w:rPr>
        <w:t>m</w:t>
      </w:r>
      <w:r w:rsidR="00C20A69">
        <w:rPr>
          <w:rFonts w:ascii="Times New Roman" w:eastAsia="Times New Roman" w:hAnsi="Times New Roman" w:cs="Times New Roman"/>
        </w:rPr>
        <w:t>ain</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rPr>
        <w:t>co</w:t>
      </w:r>
      <w:r w:rsidR="00C20A69">
        <w:rPr>
          <w:rFonts w:ascii="Times New Roman" w:eastAsia="Times New Roman" w:hAnsi="Times New Roman" w:cs="Times New Roman"/>
          <w:spacing w:val="-2"/>
        </w:rPr>
        <w:t>m</w:t>
      </w:r>
      <w:r w:rsidR="00C20A69">
        <w:rPr>
          <w:rFonts w:ascii="Times New Roman" w:eastAsia="Times New Roman" w:hAnsi="Times New Roman" w:cs="Times New Roman"/>
          <w:spacing w:val="2"/>
        </w:rPr>
        <w:t>p</w:t>
      </w:r>
      <w:r>
        <w:rPr>
          <w:rFonts w:ascii="Times New Roman" w:eastAsia="Times New Roman" w:hAnsi="Times New Roman" w:cs="Times New Roman"/>
        </w:rPr>
        <w:t>etitors? What other similar products are in the market</w:t>
      </w:r>
      <w:r w:rsidR="00C20A69">
        <w:rPr>
          <w:rFonts w:ascii="Times New Roman" w:eastAsia="Times New Roman" w:hAnsi="Times New Roman" w:cs="Times New Roman"/>
          <w:spacing w:val="1"/>
          <w:position w:val="-1"/>
        </w:rPr>
        <w:t>?</w:t>
      </w:r>
      <w:r w:rsidR="0407FA22">
        <w:rPr>
          <w:rFonts w:ascii="Times New Roman" w:eastAsia="Times New Roman" w:hAnsi="Times New Roman" w:cs="Times New Roman"/>
          <w:spacing w:val="1"/>
          <w:position w:val="-1"/>
        </w:rPr>
        <w:t xml:space="preserve"> What are the strengths &amp; weaknesses of competitors? What are their features?</w:t>
      </w:r>
      <w:r w:rsidR="00C20A69">
        <w:rPr>
          <w:rFonts w:ascii="Times New Roman" w:eastAsia="Times New Roman" w:hAnsi="Times New Roman" w:cs="Times New Roman"/>
          <w:position w:val="-1"/>
        </w:rPr>
        <w:t>)</w:t>
      </w:r>
    </w:p>
    <w:p w14:paraId="131EB5E4" w14:textId="77777777" w:rsidR="005E1EC9" w:rsidRDefault="005E1EC9" w:rsidP="005E1EC9">
      <w:pPr>
        <w:spacing w:before="23" w:after="0" w:line="240" w:lineRule="auto"/>
        <w:ind w:left="108" w:right="-20"/>
        <w:rPr>
          <w:rFonts w:ascii="Times New Roman" w:eastAsia="Times New Roman" w:hAnsi="Times New Roman" w:cs="Times New Roman"/>
        </w:rPr>
      </w:pPr>
    </w:p>
    <w:p w14:paraId="1C34AF44" w14:textId="2007D0D6" w:rsidR="009D4F17" w:rsidRPr="00FF2CEA" w:rsidRDefault="00537594">
      <w:pPr>
        <w:spacing w:after="0" w:line="200" w:lineRule="exact"/>
        <w:rPr>
          <w:sz w:val="24"/>
          <w:szCs w:val="24"/>
        </w:rPr>
      </w:pPr>
      <w:r w:rsidRPr="00FF2CEA">
        <w:rPr>
          <w:sz w:val="24"/>
          <w:szCs w:val="24"/>
        </w:rPr>
        <w:t>The are many competitors in this market, including Dun Laoghaire Golf Club, Powerscourt Golf Club, The K Club and</w:t>
      </w:r>
      <w:r w:rsidR="00DD25ED">
        <w:rPr>
          <w:sz w:val="24"/>
          <w:szCs w:val="24"/>
        </w:rPr>
        <w:t xml:space="preserve"> The Royal Dublin Golf Club</w:t>
      </w:r>
    </w:p>
    <w:p w14:paraId="2C348977" w14:textId="10B9D653" w:rsidR="009D4F17" w:rsidRDefault="00FF2CEA">
      <w:pPr>
        <w:spacing w:after="0" w:line="200" w:lineRule="exact"/>
        <w:rPr>
          <w:sz w:val="20"/>
          <w:szCs w:val="20"/>
        </w:rPr>
      </w:pPr>
      <w:r>
        <w:rPr>
          <w:noProof/>
        </w:rPr>
        <mc:AlternateContent>
          <mc:Choice Requires="wpg">
            <w:drawing>
              <wp:anchor distT="0" distB="0" distL="114300" distR="114300" simplePos="0" relativeHeight="251672576" behindDoc="1" locked="0" layoutInCell="1" allowOverlap="1" wp14:anchorId="4871A924" wp14:editId="445FF7CF">
                <wp:simplePos x="0" y="0"/>
                <wp:positionH relativeFrom="margin">
                  <wp:align>left</wp:align>
                </wp:positionH>
                <wp:positionV relativeFrom="paragraph">
                  <wp:posOffset>34235</wp:posOffset>
                </wp:positionV>
                <wp:extent cx="6629400" cy="1270"/>
                <wp:effectExtent l="0" t="0" r="0" b="0"/>
                <wp:wrapNone/>
                <wp:docPr id="3"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4" name="Freeform 280"/>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D7CF8" id="Group 279" o:spid="_x0000_s1026" style="position:absolute;margin-left:0;margin-top:2.7pt;width:522pt;height:.1pt;z-index:-251643904;mso-position-horizontal:left;mso-position-horizontal-relative:margin" coordorigin="1008,-12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">
                <v:shape id="Freeform 280" o:spid="_x0000_s1027" style="position:absolute;left:1008;top:-120;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" path="m,l10440,e" filled="f" strokeweight=".48pt">
                  <v:path arrowok="t" o:connecttype="custom" o:connectlocs="0,0;10440,0" o:connectangles="0,0"/>
                </v:shape>
                <w10:wrap anchorx="margin"/>
              </v:group>
            </w:pict>
          </mc:Fallback>
        </mc:AlternateContent>
      </w:r>
    </w:p>
    <w:p w14:paraId="712D4328" w14:textId="3DC5550A" w:rsidR="009D4F17" w:rsidRDefault="009D4F17">
      <w:pPr>
        <w:spacing w:before="3" w:after="0" w:line="220" w:lineRule="exact"/>
      </w:pPr>
    </w:p>
    <w:p w14:paraId="707641A6" w14:textId="53A488FC" w:rsidR="009D4F17" w:rsidRPr="00FF7029" w:rsidRDefault="005E1EC9" w:rsidP="00FF7029">
      <w:pPr>
        <w:spacing w:before="23" w:after="0" w:line="316" w:lineRule="exact"/>
        <w:ind w:left="108" w:right="-20"/>
        <w:rPr>
          <w:sz w:val="28"/>
          <w:szCs w:val="28"/>
        </w:rPr>
      </w:pPr>
      <w:r>
        <w:rPr>
          <w:rFonts w:ascii="Times New Roman" w:eastAsia="Times New Roman" w:hAnsi="Times New Roman" w:cs="Times New Roman"/>
          <w:sz w:val="28"/>
          <w:szCs w:val="28"/>
        </w:rPr>
        <w:t xml:space="preserve">What </w:t>
      </w:r>
      <w:r w:rsidR="00C04561">
        <w:rPr>
          <w:rFonts w:ascii="Times New Roman" w:eastAsia="Times New Roman" w:hAnsi="Times New Roman" w:cs="Times New Roman"/>
          <w:sz w:val="28"/>
          <w:szCs w:val="28"/>
        </w:rPr>
        <w:t>area does</w:t>
      </w:r>
      <w:r w:rsidR="00C20A69">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the</w:t>
      </w:r>
      <w:r w:rsidR="00C20A69">
        <w:rPr>
          <w:rFonts w:ascii="Times New Roman" w:eastAsia="Times New Roman" w:hAnsi="Times New Roman" w:cs="Times New Roman"/>
          <w:spacing w:val="-4"/>
          <w:sz w:val="28"/>
          <w:szCs w:val="28"/>
        </w:rPr>
        <w:t xml:space="preserve"> </w:t>
      </w:r>
      <w:r w:rsidR="00C04561">
        <w:rPr>
          <w:rFonts w:ascii="Times New Roman" w:eastAsia="Times New Roman" w:hAnsi="Times New Roman" w:cs="Times New Roman"/>
          <w:spacing w:val="-4"/>
          <w:sz w:val="28"/>
          <w:szCs w:val="28"/>
        </w:rPr>
        <w:t xml:space="preserve">product or service </w:t>
      </w:r>
      <w:r w:rsidR="00C20A69">
        <w:rPr>
          <w:rFonts w:ascii="Times New Roman" w:eastAsia="Times New Roman" w:hAnsi="Times New Roman" w:cs="Times New Roman"/>
          <w:sz w:val="28"/>
          <w:szCs w:val="28"/>
        </w:rPr>
        <w:t>focus</w:t>
      </w:r>
      <w:r w:rsidR="00C20A69">
        <w:rPr>
          <w:rFonts w:ascii="Times New Roman" w:eastAsia="Times New Roman" w:hAnsi="Times New Roman" w:cs="Times New Roman"/>
          <w:spacing w:val="-6"/>
          <w:sz w:val="28"/>
          <w:szCs w:val="28"/>
        </w:rPr>
        <w:t xml:space="preserve"> </w:t>
      </w:r>
      <w:r w:rsidR="00C20A69">
        <w:rPr>
          <w:rFonts w:ascii="Times New Roman" w:eastAsia="Times New Roman" w:hAnsi="Times New Roman" w:cs="Times New Roman"/>
          <w:sz w:val="28"/>
          <w:szCs w:val="28"/>
        </w:rPr>
        <w:t>on</w:t>
      </w:r>
      <w:r w:rsidR="00FF7029">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 xml:space="preserve"> </w:t>
      </w:r>
      <w:r w:rsidR="00FF7029">
        <w:rPr>
          <w:rFonts w:ascii="Times New Roman" w:eastAsia="Times New Roman" w:hAnsi="Times New Roman" w:cs="Times New Roman"/>
          <w:spacing w:val="-3"/>
          <w:sz w:val="28"/>
          <w:szCs w:val="28"/>
        </w:rPr>
        <w:t xml:space="preserve"> A</w:t>
      </w:r>
      <w:r w:rsidR="00C20A69">
        <w:rPr>
          <w:rFonts w:ascii="Times New Roman" w:eastAsia="Times New Roman" w:hAnsi="Times New Roman" w:cs="Times New Roman"/>
          <w:spacing w:val="-1"/>
          <w:sz w:val="28"/>
          <w:szCs w:val="28"/>
        </w:rPr>
        <w:t xml:space="preserve"> </w:t>
      </w:r>
      <w:r w:rsidR="00C20A69">
        <w:rPr>
          <w:rFonts w:ascii="Times New Roman" w:eastAsia="Times New Roman" w:hAnsi="Times New Roman" w:cs="Times New Roman"/>
          <w:sz w:val="28"/>
          <w:szCs w:val="28"/>
        </w:rPr>
        <w:t>Market</w:t>
      </w:r>
      <w:r w:rsidR="00C20A69">
        <w:rPr>
          <w:rFonts w:ascii="Times New Roman" w:eastAsia="Times New Roman" w:hAnsi="Times New Roman" w:cs="Times New Roman"/>
          <w:spacing w:val="-8"/>
          <w:sz w:val="28"/>
          <w:szCs w:val="28"/>
        </w:rPr>
        <w:t xml:space="preserve"> </w:t>
      </w:r>
      <w:r w:rsidR="00C20A69">
        <w:rPr>
          <w:rFonts w:ascii="Times New Roman" w:eastAsia="Times New Roman" w:hAnsi="Times New Roman" w:cs="Times New Roman"/>
          <w:sz w:val="28"/>
          <w:szCs w:val="28"/>
        </w:rPr>
        <w:t>Segment</w:t>
      </w:r>
      <w:r w:rsidR="00C20A69">
        <w:rPr>
          <w:rFonts w:ascii="Times New Roman" w:eastAsia="Times New Roman" w:hAnsi="Times New Roman" w:cs="Times New Roman"/>
          <w:spacing w:val="-10"/>
          <w:sz w:val="28"/>
          <w:szCs w:val="28"/>
        </w:rPr>
        <w:t xml:space="preserve"> </w:t>
      </w:r>
      <w:r w:rsidR="00C20A69">
        <w:rPr>
          <w:rFonts w:ascii="Times New Roman" w:eastAsia="Times New Roman" w:hAnsi="Times New Roman" w:cs="Times New Roman"/>
          <w:sz w:val="28"/>
          <w:szCs w:val="28"/>
        </w:rPr>
        <w:t>or</w:t>
      </w:r>
      <w:r w:rsidR="00C20A69">
        <w:rPr>
          <w:rFonts w:ascii="Times New Roman" w:eastAsia="Times New Roman" w:hAnsi="Times New Roman" w:cs="Times New Roman"/>
          <w:spacing w:val="-2"/>
          <w:sz w:val="28"/>
          <w:szCs w:val="28"/>
        </w:rPr>
        <w:t xml:space="preserve"> </w:t>
      </w:r>
      <w:r w:rsidR="00C20A69">
        <w:rPr>
          <w:rFonts w:ascii="Times New Roman" w:eastAsia="Times New Roman" w:hAnsi="Times New Roman" w:cs="Times New Roman"/>
          <w:sz w:val="28"/>
          <w:szCs w:val="28"/>
        </w:rPr>
        <w:t>Niche?</w:t>
      </w:r>
    </w:p>
    <w:p w14:paraId="03C181B5" w14:textId="437D5AAA" w:rsidR="00FF7029" w:rsidRDefault="00FF7029" w:rsidP="00FF7029">
      <w:pPr>
        <w:spacing w:before="23" w:after="0" w:line="316" w:lineRule="exact"/>
        <w:ind w:left="108" w:right="-20"/>
        <w:rPr>
          <w:rFonts w:ascii="Times New Roman" w:eastAsia="Times New Roman" w:hAnsi="Times New Roman" w:cs="Times New Roman"/>
          <w:position w:val="-1"/>
          <w:sz w:val="28"/>
          <w:szCs w:val="28"/>
        </w:rPr>
      </w:pPr>
    </w:p>
    <w:p w14:paraId="3B0BF5DD" w14:textId="6A2805C2" w:rsidR="00FF2CEA" w:rsidRPr="00FF2CEA" w:rsidRDefault="00FF2CEA" w:rsidP="00FF2CEA">
      <w:pPr>
        <w:spacing w:before="23" w:after="0" w:line="316" w:lineRule="exact"/>
        <w:ind w:right="-20"/>
        <w:rPr>
          <w:rFonts w:eastAsia="Times New Roman" w:cstheme="minorHAnsi"/>
          <w:position w:val="-1"/>
          <w:sz w:val="24"/>
          <w:szCs w:val="24"/>
        </w:rPr>
      </w:pPr>
      <w:r>
        <w:rPr>
          <w:noProof/>
        </w:rPr>
        <mc:AlternateContent>
          <mc:Choice Requires="wpg">
            <w:drawing>
              <wp:anchor distT="0" distB="0" distL="114300" distR="114300" simplePos="0" relativeHeight="251676672" behindDoc="1" locked="0" layoutInCell="1" allowOverlap="1" wp14:anchorId="78635A3F" wp14:editId="4B684299">
                <wp:simplePos x="0" y="0"/>
                <wp:positionH relativeFrom="margin">
                  <wp:align>left</wp:align>
                </wp:positionH>
                <wp:positionV relativeFrom="paragraph">
                  <wp:posOffset>192819</wp:posOffset>
                </wp:positionV>
                <wp:extent cx="6629400" cy="1270"/>
                <wp:effectExtent l="0" t="0" r="0" b="0"/>
                <wp:wrapNone/>
                <wp:docPr id="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8" name="Freeform 268"/>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437020" id="Group 267" o:spid="_x0000_s1026" style="position:absolute;margin-left:0;margin-top:15.2pt;width:522pt;height:.1pt;z-index:-251639808;mso-position-horizontal:left;mso-position-horizontal-relative:margin" coordorigin="1008,-534"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">
                <v:shape id="Freeform 268" o:spid="_x0000_s1027" style="position:absolute;left:1008;top:-534;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" path="m,l10440,e" filled="f" strokeweight=".48pt">
                  <v:path arrowok="t" o:connecttype="custom" o:connectlocs="0,0;10440,0" o:connectangles="0,0"/>
                </v:shape>
                <w10:wrap anchorx="margin"/>
              </v:group>
            </w:pict>
          </mc:Fallback>
        </mc:AlternateContent>
      </w:r>
      <w:r>
        <w:rPr>
          <w:rFonts w:eastAsia="Times New Roman" w:cstheme="minorHAnsi"/>
          <w:position w:val="-1"/>
          <w:sz w:val="24"/>
          <w:szCs w:val="24"/>
        </w:rPr>
        <w:t>The service focuses on providing a golfing experience for people in the Wicklow town area.</w:t>
      </w:r>
    </w:p>
    <w:p w14:paraId="3199AEBB" w14:textId="15C862A7" w:rsidR="00FF7029" w:rsidRDefault="00FF7029" w:rsidP="00FF7029">
      <w:pPr>
        <w:spacing w:before="23" w:after="0" w:line="316" w:lineRule="exact"/>
        <w:ind w:left="108" w:right="-20"/>
        <w:rPr>
          <w:rFonts w:ascii="Times New Roman" w:eastAsia="Times New Roman" w:hAnsi="Times New Roman" w:cs="Times New Roman"/>
          <w:position w:val="-1"/>
          <w:sz w:val="28"/>
          <w:szCs w:val="28"/>
        </w:rPr>
      </w:pPr>
    </w:p>
    <w:p w14:paraId="6FD11BB0" w14:textId="77777777" w:rsidR="00D1642A" w:rsidRDefault="00D1642A" w:rsidP="00FF7029">
      <w:pPr>
        <w:spacing w:before="23" w:after="0" w:line="316" w:lineRule="exact"/>
        <w:ind w:left="108" w:right="-20"/>
        <w:rPr>
          <w:rFonts w:ascii="Times New Roman" w:eastAsia="Times New Roman" w:hAnsi="Times New Roman" w:cs="Times New Roman"/>
          <w:sz w:val="28"/>
          <w:szCs w:val="28"/>
        </w:rPr>
      </w:pPr>
    </w:p>
    <w:p w14:paraId="44203463" w14:textId="3ADFB254" w:rsidR="00FF7029" w:rsidRPr="00C04561" w:rsidRDefault="00FF7029" w:rsidP="00FF7029">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position w:val="-1"/>
          <w:sz w:val="28"/>
          <w:szCs w:val="28"/>
        </w:rPr>
        <w:t>What</w:t>
      </w:r>
      <w:r>
        <w:rPr>
          <w:rFonts w:ascii="Times New Roman" w:eastAsia="Times New Roman" w:hAnsi="Times New Roman" w:cs="Times New Roman"/>
          <w:spacing w:val="-3"/>
          <w:position w:val="-1"/>
          <w:sz w:val="28"/>
          <w:szCs w:val="28"/>
        </w:rPr>
        <w:t xml:space="preserve"> s</w:t>
      </w:r>
      <w:r>
        <w:rPr>
          <w:rFonts w:ascii="Times New Roman" w:eastAsia="Times New Roman" w:hAnsi="Times New Roman" w:cs="Times New Roman"/>
          <w:position w:val="-1"/>
          <w:sz w:val="28"/>
          <w:szCs w:val="28"/>
        </w:rPr>
        <w:t>trategies</w:t>
      </w:r>
      <w:r>
        <w:rPr>
          <w:rFonts w:ascii="Times New Roman" w:eastAsia="Times New Roman" w:hAnsi="Times New Roman" w:cs="Times New Roman"/>
          <w:spacing w:val="-11"/>
          <w:position w:val="-1"/>
          <w:sz w:val="28"/>
          <w:szCs w:val="28"/>
        </w:rPr>
        <w:t xml:space="preserve"> do </w:t>
      </w:r>
      <w:r w:rsidR="373277B1">
        <w:rPr>
          <w:rFonts w:ascii="Times New Roman" w:eastAsia="Times New Roman" w:hAnsi="Times New Roman" w:cs="Times New Roman"/>
          <w:spacing w:val="-11"/>
          <w:position w:val="-1"/>
          <w:sz w:val="28"/>
          <w:szCs w:val="28"/>
        </w:rPr>
        <w:t>you</w:t>
      </w:r>
      <w:r>
        <w:rPr>
          <w:rFonts w:ascii="Times New Roman" w:eastAsia="Times New Roman" w:hAnsi="Times New Roman" w:cs="Times New Roman"/>
          <w:spacing w:val="-11"/>
          <w:position w:val="-1"/>
          <w:sz w:val="28"/>
          <w:szCs w:val="28"/>
        </w:rPr>
        <w:t xml:space="preserve"> use </w:t>
      </w:r>
      <w:r>
        <w:rPr>
          <w:rFonts w:ascii="Times New Roman" w:eastAsia="Times New Roman" w:hAnsi="Times New Roman" w:cs="Times New Roman"/>
          <w:position w:val="-1"/>
          <w:sz w:val="28"/>
          <w:szCs w:val="28"/>
        </w:rPr>
        <w:t>to</w:t>
      </w:r>
      <w:r>
        <w:rPr>
          <w:rFonts w:ascii="Times New Roman" w:eastAsia="Times New Roman" w:hAnsi="Times New Roman" w:cs="Times New Roman"/>
          <w:spacing w:val="-2"/>
          <w:position w:val="-1"/>
          <w:sz w:val="28"/>
          <w:szCs w:val="28"/>
        </w:rPr>
        <w:t xml:space="preserve"> </w:t>
      </w:r>
      <w:r>
        <w:rPr>
          <w:rFonts w:ascii="Times New Roman" w:eastAsia="Times New Roman" w:hAnsi="Times New Roman" w:cs="Times New Roman"/>
          <w:position w:val="-1"/>
          <w:sz w:val="28"/>
          <w:szCs w:val="28"/>
        </w:rPr>
        <w:t>co</w:t>
      </w:r>
      <w:r>
        <w:rPr>
          <w:rFonts w:ascii="Times New Roman" w:eastAsia="Times New Roman" w:hAnsi="Times New Roman" w:cs="Times New Roman"/>
          <w:spacing w:val="-1"/>
          <w:position w:val="-1"/>
          <w:sz w:val="28"/>
          <w:szCs w:val="28"/>
        </w:rPr>
        <w:t>m</w:t>
      </w:r>
      <w:r>
        <w:rPr>
          <w:rFonts w:ascii="Times New Roman" w:eastAsia="Times New Roman" w:hAnsi="Times New Roman" w:cs="Times New Roman"/>
          <w:spacing w:val="2"/>
          <w:position w:val="-1"/>
          <w:sz w:val="28"/>
          <w:szCs w:val="28"/>
        </w:rPr>
        <w:t>p</w:t>
      </w:r>
      <w:r>
        <w:rPr>
          <w:rFonts w:ascii="Times New Roman" w:eastAsia="Times New Roman" w:hAnsi="Times New Roman" w:cs="Times New Roman"/>
          <w:position w:val="-1"/>
          <w:sz w:val="28"/>
          <w:szCs w:val="28"/>
        </w:rPr>
        <w:t>e</w:t>
      </w:r>
      <w:r>
        <w:rPr>
          <w:rFonts w:ascii="Times New Roman" w:eastAsia="Times New Roman" w:hAnsi="Times New Roman" w:cs="Times New Roman"/>
          <w:spacing w:val="2"/>
          <w:position w:val="-1"/>
          <w:sz w:val="28"/>
          <w:szCs w:val="28"/>
        </w:rPr>
        <w:t>t</w:t>
      </w:r>
      <w:r>
        <w:rPr>
          <w:rFonts w:ascii="Times New Roman" w:eastAsia="Times New Roman" w:hAnsi="Times New Roman" w:cs="Times New Roman"/>
          <w:position w:val="-1"/>
          <w:sz w:val="28"/>
          <w:szCs w:val="28"/>
        </w:rPr>
        <w:t xml:space="preserve">e in the market?  </w:t>
      </w:r>
      <w:r w:rsidRPr="00C04561">
        <w:rPr>
          <w:rFonts w:ascii="Times New Roman" w:eastAsia="Times New Roman" w:hAnsi="Times New Roman" w:cs="Times New Roman"/>
        </w:rPr>
        <w:t xml:space="preserve">(Cost leader, </w:t>
      </w:r>
      <w:proofErr w:type="gramStart"/>
      <w:r w:rsidRPr="00C04561">
        <w:rPr>
          <w:rFonts w:ascii="Times New Roman" w:eastAsia="Times New Roman" w:hAnsi="Times New Roman" w:cs="Times New Roman"/>
        </w:rPr>
        <w:t>Best</w:t>
      </w:r>
      <w:proofErr w:type="gramEnd"/>
      <w:r w:rsidRPr="00C04561">
        <w:rPr>
          <w:rFonts w:ascii="Times New Roman" w:eastAsia="Times New Roman" w:hAnsi="Times New Roman" w:cs="Times New Roman"/>
        </w:rPr>
        <w:t xml:space="preserve"> price, Focused Differentiator)  </w:t>
      </w:r>
    </w:p>
    <w:p w14:paraId="228680C6" w14:textId="77777777" w:rsidR="00FF7029" w:rsidRDefault="00FF7029" w:rsidP="00FF7029">
      <w:pPr>
        <w:spacing w:before="7" w:after="0" w:line="90" w:lineRule="exact"/>
        <w:rPr>
          <w:sz w:val="9"/>
          <w:szCs w:val="9"/>
        </w:rPr>
      </w:pPr>
    </w:p>
    <w:tbl>
      <w:tblPr>
        <w:tblpPr w:leftFromText="180" w:rightFromText="180" w:vertAnchor="text" w:horzAnchor="margin" w:tblpX="142" w:tblpY="-7"/>
        <w:tblW w:w="10161" w:type="dxa"/>
        <w:tblLayout w:type="fixed"/>
        <w:tblCellMar>
          <w:left w:w="0" w:type="dxa"/>
          <w:right w:w="0" w:type="dxa"/>
        </w:tblCellMar>
        <w:tblLook w:val="01E0" w:firstRow="1" w:lastRow="1" w:firstColumn="1" w:lastColumn="1" w:noHBand="0" w:noVBand="0"/>
      </w:tblPr>
      <w:tblGrid>
        <w:gridCol w:w="311"/>
        <w:gridCol w:w="9850"/>
      </w:tblGrid>
      <w:tr w:rsidR="00D1642A" w14:paraId="5B597B1F" w14:textId="77777777" w:rsidTr="00D1642A">
        <w:trPr>
          <w:trHeight w:hRule="exact" w:val="427"/>
        </w:trPr>
        <w:tc>
          <w:tcPr>
            <w:tcW w:w="311" w:type="dxa"/>
            <w:tcBorders>
              <w:top w:val="nil"/>
              <w:left w:val="nil"/>
              <w:bottom w:val="nil"/>
              <w:right w:val="nil"/>
            </w:tcBorders>
          </w:tcPr>
          <w:p w14:paraId="1D06F85C" w14:textId="77777777" w:rsidR="00D1642A" w:rsidRDefault="00D1642A" w:rsidP="00D1642A">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2F729F64" w14:textId="54C15559" w:rsidR="00D1642A" w:rsidRPr="00FF2CEA" w:rsidRDefault="00D1642A" w:rsidP="00D1642A">
            <w:pPr>
              <w:tabs>
                <w:tab w:val="left" w:pos="9800"/>
              </w:tabs>
              <w:spacing w:before="69" w:after="0" w:line="240" w:lineRule="auto"/>
              <w:ind w:left="90" w:right="-20"/>
              <w:rPr>
                <w:rFonts w:eastAsia="Times New Roman" w:cstheme="minorHAnsi"/>
                <w:sz w:val="24"/>
                <w:szCs w:val="24"/>
              </w:rPr>
            </w:pPr>
            <w:r>
              <w:rPr>
                <w:rFonts w:ascii="Times New Roman" w:eastAsia="Times New Roman" w:hAnsi="Times New Roman" w:cs="Times New Roman"/>
                <w:sz w:val="24"/>
                <w:szCs w:val="24"/>
                <w:u w:val="single" w:color="000000"/>
              </w:rPr>
              <w:t xml:space="preserve"> </w:t>
            </w:r>
            <w:r w:rsidR="00FF2CEA" w:rsidRPr="00FF2CEA">
              <w:rPr>
                <w:rFonts w:eastAsia="Times New Roman" w:cstheme="minorHAnsi"/>
                <w:sz w:val="24"/>
                <w:szCs w:val="24"/>
                <w:u w:val="single" w:color="000000"/>
              </w:rPr>
              <w:t>Competitive pricing</w:t>
            </w:r>
            <w:r w:rsidRPr="00FF2CEA">
              <w:rPr>
                <w:rFonts w:eastAsia="Times New Roman" w:cstheme="minorHAnsi"/>
                <w:sz w:val="24"/>
                <w:szCs w:val="24"/>
                <w:u w:val="single" w:color="000000"/>
              </w:rPr>
              <w:tab/>
            </w:r>
          </w:p>
        </w:tc>
      </w:tr>
      <w:tr w:rsidR="00D1642A" w14:paraId="367E3022" w14:textId="77777777" w:rsidTr="00D1642A">
        <w:trPr>
          <w:trHeight w:hRule="exact" w:val="414"/>
        </w:trPr>
        <w:tc>
          <w:tcPr>
            <w:tcW w:w="311" w:type="dxa"/>
            <w:tcBorders>
              <w:top w:val="nil"/>
              <w:left w:val="nil"/>
              <w:bottom w:val="nil"/>
              <w:right w:val="nil"/>
            </w:tcBorders>
          </w:tcPr>
          <w:p w14:paraId="12D52C28" w14:textId="77777777" w:rsidR="00D1642A" w:rsidRDefault="00D1642A" w:rsidP="00D1642A">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170BB07C" w14:textId="20BD6E9F" w:rsidR="00D1642A" w:rsidRPr="00FF2CEA" w:rsidRDefault="00D1642A" w:rsidP="00D1642A">
            <w:pPr>
              <w:tabs>
                <w:tab w:val="left" w:pos="9800"/>
              </w:tabs>
              <w:spacing w:before="56" w:after="0" w:line="240" w:lineRule="auto"/>
              <w:ind w:left="90" w:right="-20"/>
              <w:rPr>
                <w:rFonts w:eastAsia="Times New Roman" w:cstheme="minorHAnsi"/>
                <w:sz w:val="24"/>
                <w:szCs w:val="24"/>
              </w:rPr>
            </w:pPr>
            <w:r w:rsidRPr="00FF2CEA">
              <w:rPr>
                <w:rFonts w:eastAsia="Times New Roman" w:cstheme="minorHAnsi"/>
                <w:sz w:val="24"/>
                <w:szCs w:val="24"/>
                <w:u w:val="single" w:color="000000"/>
              </w:rPr>
              <w:t xml:space="preserve"> </w:t>
            </w:r>
            <w:r w:rsidR="00FF2CEA" w:rsidRPr="00FF2CEA">
              <w:rPr>
                <w:rFonts w:eastAsia="Times New Roman" w:cstheme="minorHAnsi"/>
                <w:sz w:val="24"/>
                <w:szCs w:val="24"/>
                <w:u w:val="single" w:color="000000"/>
              </w:rPr>
              <w:t>More facilities than our competitors</w:t>
            </w:r>
            <w:r w:rsidRPr="00FF2CEA">
              <w:rPr>
                <w:rFonts w:eastAsia="Times New Roman" w:cstheme="minorHAnsi"/>
                <w:sz w:val="24"/>
                <w:szCs w:val="24"/>
                <w:u w:val="single" w:color="000000"/>
              </w:rPr>
              <w:tab/>
            </w:r>
          </w:p>
        </w:tc>
      </w:tr>
    </w:tbl>
    <w:p w14:paraId="22094CD7" w14:textId="77777777" w:rsidR="00FF7029" w:rsidRDefault="00FF7029" w:rsidP="00FF7029">
      <w:pPr>
        <w:spacing w:before="15" w:after="0" w:line="280" w:lineRule="exact"/>
        <w:rPr>
          <w:sz w:val="28"/>
          <w:szCs w:val="28"/>
        </w:rPr>
      </w:pPr>
    </w:p>
    <w:p w14:paraId="59D58854" w14:textId="77777777" w:rsidR="00D1642A" w:rsidRDefault="00D1642A" w:rsidP="00FF7029">
      <w:pPr>
        <w:spacing w:before="15" w:after="0" w:line="280" w:lineRule="exact"/>
        <w:rPr>
          <w:sz w:val="28"/>
          <w:szCs w:val="28"/>
        </w:rPr>
      </w:pPr>
    </w:p>
    <w:p w14:paraId="6FDBEF81" w14:textId="77777777" w:rsidR="009D4F17" w:rsidRDefault="009D4F17">
      <w:pPr>
        <w:spacing w:before="1" w:after="0" w:line="140" w:lineRule="exact"/>
        <w:rPr>
          <w:sz w:val="14"/>
          <w:szCs w:val="14"/>
        </w:rPr>
      </w:pPr>
    </w:p>
    <w:p w14:paraId="638024C4" w14:textId="2B3C49C9" w:rsidR="009D4F17" w:rsidRDefault="00C20A69">
      <w:pPr>
        <w:tabs>
          <w:tab w:val="left" w:pos="6800"/>
        </w:tabs>
        <w:spacing w:before="23" w:after="0" w:line="357" w:lineRule="auto"/>
        <w:ind w:left="108" w:right="357"/>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STEP</w:t>
      </w:r>
      <w:r>
        <w:rPr>
          <w:rFonts w:ascii="Times New Roman" w:eastAsia="Times New Roman" w:hAnsi="Times New Roman" w:cs="Times New Roman"/>
          <w:b/>
          <w:bCs/>
          <w:spacing w:val="-7"/>
          <w:sz w:val="28"/>
          <w:szCs w:val="28"/>
        </w:rPr>
        <w:t xml:space="preserve"> </w:t>
      </w:r>
      <w:r w:rsidR="00FF7029">
        <w:rPr>
          <w:rFonts w:ascii="Times New Roman" w:eastAsia="Times New Roman" w:hAnsi="Times New Roman" w:cs="Times New Roman"/>
          <w:b/>
          <w:bCs/>
          <w:sz w:val="28"/>
          <w:szCs w:val="28"/>
        </w:rPr>
        <w:t>3</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Identify</w:t>
      </w:r>
      <w:r>
        <w:rPr>
          <w:rFonts w:ascii="Times New Roman" w:eastAsia="Times New Roman" w:hAnsi="Times New Roman" w:cs="Times New Roman"/>
          <w:b/>
          <w:bCs/>
          <w:spacing w:val="-9"/>
          <w:sz w:val="28"/>
          <w:szCs w:val="28"/>
        </w:rPr>
        <w:t xml:space="preserve"> </w:t>
      </w:r>
      <w:r w:rsidR="005E1EC9">
        <w:rPr>
          <w:rFonts w:ascii="Times New Roman" w:eastAsia="Times New Roman" w:hAnsi="Times New Roman" w:cs="Times New Roman"/>
          <w:b/>
          <w:bCs/>
          <w:sz w:val="28"/>
          <w:szCs w:val="28"/>
        </w:rPr>
        <w:t>Weaknesses</w:t>
      </w:r>
      <w:r w:rsidR="0992E26F">
        <w:rPr>
          <w:rFonts w:ascii="Times New Roman" w:eastAsia="Times New Roman" w:hAnsi="Times New Roman" w:cs="Times New Roman"/>
          <w:b/>
          <w:bCs/>
          <w:sz w:val="28"/>
          <w:szCs w:val="28"/>
        </w:rPr>
        <w:t>/Threats</w:t>
      </w:r>
      <w:r w:rsidR="005E1EC9">
        <w:rPr>
          <w:rFonts w:ascii="Times New Roman" w:eastAsia="Times New Roman" w:hAnsi="Times New Roman" w:cs="Times New Roman"/>
          <w:b/>
          <w:bCs/>
          <w:sz w:val="28"/>
          <w:szCs w:val="28"/>
        </w:rPr>
        <w:t xml:space="preserve"> </w:t>
      </w:r>
      <w:r>
        <w:rPr>
          <w:rFonts w:ascii="Times New Roman" w:eastAsia="Times New Roman" w:hAnsi="Times New Roman" w:cs="Times New Roman"/>
        </w:rPr>
        <w:t>(Consider</w:t>
      </w:r>
      <w:r>
        <w:rPr>
          <w:rFonts w:ascii="Times New Roman" w:eastAsia="Times New Roman" w:hAnsi="Times New Roman" w:cs="Times New Roman"/>
          <w:spacing w:val="-9"/>
        </w:rPr>
        <w:t xml:space="preserve"> </w:t>
      </w:r>
      <w:r>
        <w:rPr>
          <w:rFonts w:ascii="Times New Roman" w:eastAsia="Times New Roman" w:hAnsi="Times New Roman" w:cs="Times New Roman"/>
        </w:rPr>
        <w:t>any</w:t>
      </w:r>
      <w:r>
        <w:rPr>
          <w:rFonts w:ascii="Times New Roman" w:eastAsia="Times New Roman" w:hAnsi="Times New Roman" w:cs="Times New Roman"/>
          <w:spacing w:val="-1"/>
        </w:rPr>
        <w:t xml:space="preserve"> </w:t>
      </w:r>
      <w:r>
        <w:rPr>
          <w:rFonts w:ascii="Times New Roman" w:eastAsia="Times New Roman" w:hAnsi="Times New Roman" w:cs="Times New Roman"/>
        </w:rPr>
        <w:t>potential</w:t>
      </w:r>
      <w:r>
        <w:rPr>
          <w:rFonts w:ascii="Times New Roman" w:eastAsia="Times New Roman" w:hAnsi="Times New Roman" w:cs="Times New Roman"/>
          <w:spacing w:val="-8"/>
        </w:rPr>
        <w:t xml:space="preserve"> </w:t>
      </w:r>
      <w:r>
        <w:rPr>
          <w:rFonts w:ascii="Times New Roman" w:eastAsia="Times New Roman" w:hAnsi="Times New Roman" w:cs="Times New Roman"/>
        </w:rPr>
        <w:t>issues</w:t>
      </w:r>
      <w:r>
        <w:rPr>
          <w:rFonts w:ascii="Times New Roman" w:eastAsia="Times New Roman" w:hAnsi="Times New Roman" w:cs="Times New Roman"/>
          <w:spacing w:val="-5"/>
        </w:rPr>
        <w:t xml:space="preserve"> </w:t>
      </w:r>
      <w:r>
        <w:rPr>
          <w:rFonts w:ascii="Times New Roman" w:eastAsia="Times New Roman" w:hAnsi="Times New Roman" w:cs="Times New Roman"/>
        </w:rPr>
        <w:t>that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m</w:t>
      </w:r>
      <w:r>
        <w:rPr>
          <w:rFonts w:ascii="Times New Roman" w:eastAsia="Times New Roman" w:hAnsi="Times New Roman" w:cs="Times New Roman"/>
        </w:rPr>
        <w:t>ay jeopardize</w:t>
      </w:r>
      <w:r>
        <w:rPr>
          <w:rFonts w:ascii="Times New Roman" w:eastAsia="Times New Roman" w:hAnsi="Times New Roman" w:cs="Times New Roman"/>
          <w:spacing w:val="-9"/>
        </w:rPr>
        <w:t xml:space="preserve"> </w:t>
      </w:r>
      <w:r w:rsidR="005E1EC9">
        <w:rPr>
          <w:rFonts w:ascii="Times New Roman" w:eastAsia="Times New Roman" w:hAnsi="Times New Roman" w:cs="Times New Roman"/>
          <w:spacing w:val="-9"/>
        </w:rPr>
        <w:t>the</w:t>
      </w:r>
      <w:r>
        <w:rPr>
          <w:rFonts w:ascii="Times New Roman" w:eastAsia="Times New Roman" w:hAnsi="Times New Roman" w:cs="Times New Roman"/>
          <w:spacing w:val="-4"/>
        </w:rPr>
        <w:t xml:space="preserve"> </w:t>
      </w:r>
      <w:r>
        <w:rPr>
          <w:rFonts w:ascii="Times New Roman" w:eastAsia="Times New Roman" w:hAnsi="Times New Roman" w:cs="Times New Roman"/>
        </w:rPr>
        <w:t>venture</w:t>
      </w:r>
      <w:r>
        <w:rPr>
          <w:rFonts w:ascii="Times New Roman" w:eastAsia="Times New Roman" w:hAnsi="Times New Roman" w:cs="Times New Roman"/>
          <w:sz w:val="28"/>
          <w:szCs w:val="28"/>
        </w:rPr>
        <w:t>)</w:t>
      </w:r>
    </w:p>
    <w:p w14:paraId="460F6B9D" w14:textId="77777777" w:rsidR="009D4F17" w:rsidRDefault="009D4F17">
      <w:pPr>
        <w:spacing w:after="0" w:line="140" w:lineRule="exact"/>
        <w:rPr>
          <w:sz w:val="14"/>
          <w:szCs w:val="14"/>
        </w:rPr>
      </w:pPr>
    </w:p>
    <w:p w14:paraId="58A03BE7" w14:textId="61BF91F6" w:rsidR="005E1EC9" w:rsidRDefault="005054F2" w:rsidP="00D1642A">
      <w:pPr>
        <w:spacing w:after="0" w:line="200" w:lineRule="exact"/>
        <w:rPr>
          <w:rFonts w:ascii="Times New Roman" w:eastAsia="Times New Roman" w:hAnsi="Times New Roman" w:cs="Times New Roman"/>
          <w:b/>
          <w:bCs/>
          <w:sz w:val="28"/>
          <w:szCs w:val="28"/>
        </w:rPr>
      </w:pPr>
      <w:r>
        <w:rPr>
          <w:noProof/>
        </w:rPr>
        <mc:AlternateContent>
          <mc:Choice Requires="wps">
            <w:drawing>
              <wp:anchor distT="0" distB="0" distL="114300" distR="114300" simplePos="0" relativeHeight="251688960" behindDoc="1" locked="0" layoutInCell="1" allowOverlap="1" wp14:anchorId="4B72B3BA" wp14:editId="01818B09">
                <wp:simplePos x="0" y="0"/>
                <wp:positionH relativeFrom="page">
                  <wp:posOffset>843280</wp:posOffset>
                </wp:positionH>
                <wp:positionV relativeFrom="paragraph">
                  <wp:posOffset>46990</wp:posOffset>
                </wp:positionV>
                <wp:extent cx="6451600" cy="1601470"/>
                <wp:effectExtent l="0" t="0" r="1270" b="1905"/>
                <wp:wrapNone/>
                <wp:docPr id="2"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160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47A752D7" w:rsidR="009D4F17" w:rsidRPr="00FF2CEA" w:rsidRDefault="00C20A69">
                                  <w:pPr>
                                    <w:tabs>
                                      <w:tab w:val="left" w:pos="9680"/>
                                    </w:tabs>
                                    <w:spacing w:before="69" w:after="0" w:line="240" w:lineRule="auto"/>
                                    <w:ind w:left="90" w:right="-20"/>
                                    <w:rPr>
                                      <w:rFonts w:eastAsia="Times New Roman" w:cstheme="minorHAnsi"/>
                                      <w:sz w:val="24"/>
                                      <w:szCs w:val="24"/>
                                    </w:rPr>
                                  </w:pPr>
                                  <w:r>
                                    <w:rPr>
                                      <w:rFonts w:ascii="Times New Roman" w:eastAsia="Times New Roman" w:hAnsi="Times New Roman" w:cs="Times New Roman"/>
                                      <w:sz w:val="24"/>
                                      <w:szCs w:val="24"/>
                                      <w:u w:val="single" w:color="000000"/>
                                    </w:rPr>
                                    <w:t xml:space="preserve"> </w:t>
                                  </w:r>
                                  <w:r w:rsidR="00FF2CEA" w:rsidRPr="00FF2CEA">
                                    <w:rPr>
                                      <w:rFonts w:eastAsia="Times New Roman" w:cstheme="minorHAnsi"/>
                                      <w:sz w:val="24"/>
                                      <w:szCs w:val="24"/>
                                      <w:u w:val="single" w:color="000000"/>
                                    </w:rPr>
                                    <w:t>There</w:t>
                                  </w:r>
                                  <w:r w:rsidR="00FF2CEA">
                                    <w:rPr>
                                      <w:rFonts w:eastAsia="Times New Roman" w:cstheme="minorHAnsi"/>
                                      <w:sz w:val="24"/>
                                      <w:szCs w:val="24"/>
                                      <w:u w:val="single" w:color="000000"/>
                                    </w:rPr>
                                    <w:t>’</w:t>
                                  </w:r>
                                  <w:r w:rsidR="00FF2CEA" w:rsidRPr="00FF2CEA">
                                    <w:rPr>
                                      <w:rFonts w:eastAsia="Times New Roman" w:cstheme="minorHAnsi"/>
                                      <w:sz w:val="24"/>
                                      <w:szCs w:val="24"/>
                                      <w:u w:val="single" w:color="000000"/>
                                    </w:rPr>
                                    <w:t xml:space="preserve">s a lot of established </w:t>
                                  </w:r>
                                  <w:r w:rsidR="00FF2CEA">
                                    <w:rPr>
                                      <w:rFonts w:eastAsia="Times New Roman" w:cstheme="minorHAnsi"/>
                                      <w:sz w:val="24"/>
                                      <w:szCs w:val="24"/>
                                      <w:u w:val="single" w:color="000000"/>
                                    </w:rPr>
                                    <w:t>clubs</w:t>
                                  </w:r>
                                  <w:r w:rsidR="00FF2CEA" w:rsidRPr="00FF2CEA">
                                    <w:rPr>
                                      <w:rFonts w:eastAsia="Times New Roman" w:cstheme="minorHAnsi"/>
                                      <w:sz w:val="24"/>
                                      <w:szCs w:val="24"/>
                                      <w:u w:val="single" w:color="000000"/>
                                    </w:rPr>
                                    <w:t xml:space="preserve"> with years of heritage</w:t>
                                  </w:r>
                                  <w:r w:rsidR="00FF2CEA">
                                    <w:rPr>
                                      <w:rFonts w:eastAsia="Times New Roman" w:cstheme="minorHAnsi"/>
                                      <w:sz w:val="24"/>
                                      <w:szCs w:val="24"/>
                                      <w:u w:val="single" w:color="000000"/>
                                    </w:rPr>
                                    <w:t xml:space="preserve"> and experience</w:t>
                                  </w:r>
                                  <w:r w:rsidR="00FF2CEA" w:rsidRPr="00FF2CEA">
                                    <w:rPr>
                                      <w:rFonts w:eastAsia="Times New Roman" w:cstheme="minorHAnsi"/>
                                      <w:sz w:val="24"/>
                                      <w:szCs w:val="24"/>
                                      <w:u w:val="single" w:color="000000"/>
                                    </w:rPr>
                                    <w:t xml:space="preserve"> in the market</w:t>
                                  </w:r>
                                  <w:r w:rsidRPr="00FF2CEA">
                                    <w:rPr>
                                      <w:rFonts w:eastAsia="Times New Roman" w:cstheme="minorHAnsi"/>
                                      <w:sz w:val="24"/>
                                      <w:szCs w:val="24"/>
                                      <w:u w:val="single" w:color="000000"/>
                                    </w:rPr>
                                    <w:tab/>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56D38D47" w:rsidR="009D4F17" w:rsidRPr="00FF2CEA" w:rsidRDefault="00C20A69">
                                  <w:pPr>
                                    <w:tabs>
                                      <w:tab w:val="left" w:pos="9800"/>
                                    </w:tabs>
                                    <w:spacing w:before="56" w:after="0" w:line="240" w:lineRule="auto"/>
                                    <w:ind w:left="90" w:right="-20"/>
                                    <w:rPr>
                                      <w:rFonts w:eastAsia="Times New Roman" w:cstheme="minorHAnsi"/>
                                      <w:sz w:val="24"/>
                                      <w:szCs w:val="24"/>
                                    </w:rPr>
                                  </w:pPr>
                                  <w:r w:rsidRPr="00FF2CEA">
                                    <w:rPr>
                                      <w:rFonts w:eastAsia="Times New Roman" w:cstheme="minorHAnsi"/>
                                      <w:sz w:val="24"/>
                                      <w:szCs w:val="24"/>
                                      <w:u w:val="single" w:color="000000"/>
                                    </w:rPr>
                                    <w:t xml:space="preserve"> </w:t>
                                  </w:r>
                                  <w:r w:rsidR="00FF2CEA" w:rsidRPr="00FF2CEA">
                                    <w:rPr>
                                      <w:rFonts w:eastAsia="Times New Roman" w:cstheme="minorHAnsi"/>
                                      <w:sz w:val="24"/>
                                      <w:szCs w:val="24"/>
                                      <w:u w:val="single" w:color="000000"/>
                                    </w:rPr>
                                    <w:t>A very high investment is needed to start the club</w:t>
                                  </w:r>
                                  <w:r w:rsidRPr="00FF2CEA">
                                    <w:rPr>
                                      <w:rFonts w:eastAsia="Times New Roman" w:cstheme="minorHAnsi"/>
                                      <w:sz w:val="24"/>
                                      <w:szCs w:val="24"/>
                                      <w:u w:val="single" w:color="000000"/>
                                    </w:rPr>
                                    <w:tab/>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77777777"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bl>
                          <w:p w14:paraId="53BDCF88" w14:textId="77777777" w:rsidR="009D4F17" w:rsidRDefault="009D4F1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2B3BA" id="_x0000_t202" coordsize="21600,21600" o:spt="202" path="m,l,21600r21600,l21600,xe">
                <v:stroke joinstyle="miter"/>
                <v:path gradientshapeok="t" o:connecttype="rect"/>
              </v:shapetype>
              <v:shape id="Text Box 208" o:spid="_x0000_s1026" type="#_x0000_t202" style="position:absolute;margin-left:66.4pt;margin-top:3.7pt;width:508pt;height:126.1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47A752D7" w:rsidR="009D4F17" w:rsidRPr="00FF2CEA" w:rsidRDefault="00C20A69">
                            <w:pPr>
                              <w:tabs>
                                <w:tab w:val="left" w:pos="9680"/>
                              </w:tabs>
                              <w:spacing w:before="69" w:after="0" w:line="240" w:lineRule="auto"/>
                              <w:ind w:left="90" w:right="-20"/>
                              <w:rPr>
                                <w:rFonts w:eastAsia="Times New Roman" w:cstheme="minorHAnsi"/>
                                <w:sz w:val="24"/>
                                <w:szCs w:val="24"/>
                              </w:rPr>
                            </w:pPr>
                            <w:r>
                              <w:rPr>
                                <w:rFonts w:ascii="Times New Roman" w:eastAsia="Times New Roman" w:hAnsi="Times New Roman" w:cs="Times New Roman"/>
                                <w:sz w:val="24"/>
                                <w:szCs w:val="24"/>
                                <w:u w:val="single" w:color="000000"/>
                              </w:rPr>
                              <w:t xml:space="preserve"> </w:t>
                            </w:r>
                            <w:r w:rsidR="00FF2CEA" w:rsidRPr="00FF2CEA">
                              <w:rPr>
                                <w:rFonts w:eastAsia="Times New Roman" w:cstheme="minorHAnsi"/>
                                <w:sz w:val="24"/>
                                <w:szCs w:val="24"/>
                                <w:u w:val="single" w:color="000000"/>
                              </w:rPr>
                              <w:t>There</w:t>
                            </w:r>
                            <w:r w:rsidR="00FF2CEA">
                              <w:rPr>
                                <w:rFonts w:eastAsia="Times New Roman" w:cstheme="minorHAnsi"/>
                                <w:sz w:val="24"/>
                                <w:szCs w:val="24"/>
                                <w:u w:val="single" w:color="000000"/>
                              </w:rPr>
                              <w:t>’</w:t>
                            </w:r>
                            <w:r w:rsidR="00FF2CEA" w:rsidRPr="00FF2CEA">
                              <w:rPr>
                                <w:rFonts w:eastAsia="Times New Roman" w:cstheme="minorHAnsi"/>
                                <w:sz w:val="24"/>
                                <w:szCs w:val="24"/>
                                <w:u w:val="single" w:color="000000"/>
                              </w:rPr>
                              <w:t xml:space="preserve">s a lot of established </w:t>
                            </w:r>
                            <w:r w:rsidR="00FF2CEA">
                              <w:rPr>
                                <w:rFonts w:eastAsia="Times New Roman" w:cstheme="minorHAnsi"/>
                                <w:sz w:val="24"/>
                                <w:szCs w:val="24"/>
                                <w:u w:val="single" w:color="000000"/>
                              </w:rPr>
                              <w:t>clubs</w:t>
                            </w:r>
                            <w:r w:rsidR="00FF2CEA" w:rsidRPr="00FF2CEA">
                              <w:rPr>
                                <w:rFonts w:eastAsia="Times New Roman" w:cstheme="minorHAnsi"/>
                                <w:sz w:val="24"/>
                                <w:szCs w:val="24"/>
                                <w:u w:val="single" w:color="000000"/>
                              </w:rPr>
                              <w:t xml:space="preserve"> with years of heritage</w:t>
                            </w:r>
                            <w:r w:rsidR="00FF2CEA">
                              <w:rPr>
                                <w:rFonts w:eastAsia="Times New Roman" w:cstheme="minorHAnsi"/>
                                <w:sz w:val="24"/>
                                <w:szCs w:val="24"/>
                                <w:u w:val="single" w:color="000000"/>
                              </w:rPr>
                              <w:t xml:space="preserve"> and experience</w:t>
                            </w:r>
                            <w:r w:rsidR="00FF2CEA" w:rsidRPr="00FF2CEA">
                              <w:rPr>
                                <w:rFonts w:eastAsia="Times New Roman" w:cstheme="minorHAnsi"/>
                                <w:sz w:val="24"/>
                                <w:szCs w:val="24"/>
                                <w:u w:val="single" w:color="000000"/>
                              </w:rPr>
                              <w:t xml:space="preserve"> in the market</w:t>
                            </w:r>
                            <w:r w:rsidRPr="00FF2CEA">
                              <w:rPr>
                                <w:rFonts w:eastAsia="Times New Roman" w:cstheme="minorHAnsi"/>
                                <w:sz w:val="24"/>
                                <w:szCs w:val="24"/>
                                <w:u w:val="single" w:color="000000"/>
                              </w:rPr>
                              <w:tab/>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56D38D47" w:rsidR="009D4F17" w:rsidRPr="00FF2CEA" w:rsidRDefault="00C20A69">
                            <w:pPr>
                              <w:tabs>
                                <w:tab w:val="left" w:pos="9800"/>
                              </w:tabs>
                              <w:spacing w:before="56" w:after="0" w:line="240" w:lineRule="auto"/>
                              <w:ind w:left="90" w:right="-20"/>
                              <w:rPr>
                                <w:rFonts w:eastAsia="Times New Roman" w:cstheme="minorHAnsi"/>
                                <w:sz w:val="24"/>
                                <w:szCs w:val="24"/>
                              </w:rPr>
                            </w:pPr>
                            <w:r w:rsidRPr="00FF2CEA">
                              <w:rPr>
                                <w:rFonts w:eastAsia="Times New Roman" w:cstheme="minorHAnsi"/>
                                <w:sz w:val="24"/>
                                <w:szCs w:val="24"/>
                                <w:u w:val="single" w:color="000000"/>
                              </w:rPr>
                              <w:t xml:space="preserve"> </w:t>
                            </w:r>
                            <w:r w:rsidR="00FF2CEA" w:rsidRPr="00FF2CEA">
                              <w:rPr>
                                <w:rFonts w:eastAsia="Times New Roman" w:cstheme="minorHAnsi"/>
                                <w:sz w:val="24"/>
                                <w:szCs w:val="24"/>
                                <w:u w:val="single" w:color="000000"/>
                              </w:rPr>
                              <w:t>A very high investment is needed to start the club</w:t>
                            </w:r>
                            <w:r w:rsidRPr="00FF2CEA">
                              <w:rPr>
                                <w:rFonts w:eastAsia="Times New Roman" w:cstheme="minorHAnsi"/>
                                <w:sz w:val="24"/>
                                <w:szCs w:val="24"/>
                                <w:u w:val="single" w:color="000000"/>
                              </w:rPr>
                              <w:tab/>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77777777"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bl>
                    <w:p w14:paraId="53BDCF88" w14:textId="77777777" w:rsidR="009D4F17" w:rsidRDefault="009D4F17">
                      <w:pPr>
                        <w:spacing w:after="0" w:line="240" w:lineRule="auto"/>
                      </w:pPr>
                    </w:p>
                  </w:txbxContent>
                </v:textbox>
                <w10:wrap anchorx="page"/>
              </v:shape>
            </w:pict>
          </mc:Fallback>
        </mc:AlternateContent>
      </w:r>
    </w:p>
    <w:p w14:paraId="1626ECE7"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E5B278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3A08E03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018EFE18"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5B69D35" w14:textId="77777777" w:rsidR="00D1642A" w:rsidRDefault="00D1642A" w:rsidP="00FF7029">
      <w:pPr>
        <w:spacing w:after="0" w:line="240" w:lineRule="auto"/>
        <w:ind w:left="108" w:right="-20"/>
        <w:rPr>
          <w:rFonts w:ascii="Times New Roman" w:eastAsia="Times New Roman" w:hAnsi="Times New Roman" w:cs="Times New Roman"/>
          <w:sz w:val="24"/>
          <w:szCs w:val="24"/>
        </w:rPr>
      </w:pPr>
    </w:p>
    <w:p w14:paraId="29B9E6D4"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r w:rsidRPr="00C20A69">
        <w:rPr>
          <w:rFonts w:ascii="Times New Roman" w:eastAsia="Times New Roman" w:hAnsi="Times New Roman" w:cs="Times New Roman"/>
          <w:position w:val="-1"/>
          <w:sz w:val="28"/>
          <w:szCs w:val="28"/>
        </w:rPr>
        <w:t>The Feasibility Study completed allows you to make an informed evaluation about the business idea</w:t>
      </w:r>
      <w:r w:rsidR="00473CF2">
        <w:rPr>
          <w:rFonts w:ascii="Times New Roman" w:eastAsia="Times New Roman" w:hAnsi="Times New Roman" w:cs="Times New Roman"/>
          <w:position w:val="-1"/>
          <w:sz w:val="28"/>
          <w:szCs w:val="28"/>
        </w:rPr>
        <w:t>.</w:t>
      </w:r>
    </w:p>
    <w:p w14:paraId="5BD91986"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p>
    <w:p w14:paraId="32B50099" w14:textId="77777777" w:rsidR="00FF7029" w:rsidRPr="00C20A69" w:rsidRDefault="00FF7029" w:rsidP="00473CF2">
      <w:pPr>
        <w:spacing w:before="23" w:after="0" w:line="316" w:lineRule="exact"/>
        <w:ind w:left="108" w:right="-20"/>
        <w:rPr>
          <w:rFonts w:ascii="Times New Roman" w:eastAsia="Times New Roman" w:hAnsi="Times New Roman" w:cs="Times New Roman"/>
          <w:position w:val="-1"/>
          <w:sz w:val="28"/>
          <w:szCs w:val="28"/>
        </w:rPr>
      </w:pPr>
      <w:r w:rsidRPr="00C20A69">
        <w:rPr>
          <w:rFonts w:ascii="Times New Roman" w:eastAsia="Times New Roman" w:hAnsi="Times New Roman" w:cs="Times New Roman"/>
          <w:position w:val="-1"/>
          <w:sz w:val="28"/>
          <w:szCs w:val="28"/>
        </w:rPr>
        <w:t>•</w:t>
      </w:r>
      <w:r w:rsidRPr="00C20A69">
        <w:rPr>
          <w:rFonts w:ascii="Times New Roman" w:eastAsia="Times New Roman" w:hAnsi="Times New Roman" w:cs="Times New Roman"/>
          <w:position w:val="-1"/>
          <w:sz w:val="28"/>
          <w:szCs w:val="28"/>
        </w:rPr>
        <w:tab/>
      </w:r>
      <w:r w:rsidR="00473CF2">
        <w:rPr>
          <w:rFonts w:ascii="Times New Roman" w:eastAsia="Times New Roman" w:hAnsi="Times New Roman" w:cs="Times New Roman"/>
          <w:position w:val="-1"/>
          <w:sz w:val="28"/>
          <w:szCs w:val="28"/>
        </w:rPr>
        <w:t xml:space="preserve">Weight up the Pros and Cons of the </w:t>
      </w:r>
      <w:r w:rsidRPr="00C20A69">
        <w:rPr>
          <w:rFonts w:ascii="Times New Roman" w:eastAsia="Times New Roman" w:hAnsi="Times New Roman" w:cs="Times New Roman"/>
          <w:position w:val="-1"/>
          <w:sz w:val="28"/>
          <w:szCs w:val="28"/>
        </w:rPr>
        <w:t>product</w:t>
      </w:r>
      <w:r w:rsidR="00473CF2">
        <w:rPr>
          <w:rFonts w:ascii="Times New Roman" w:eastAsia="Times New Roman" w:hAnsi="Times New Roman" w:cs="Times New Roman"/>
          <w:position w:val="-1"/>
          <w:sz w:val="28"/>
          <w:szCs w:val="28"/>
        </w:rPr>
        <w:t>.  Is this a good business innovation</w:t>
      </w:r>
      <w:r w:rsidRPr="00C20A69">
        <w:rPr>
          <w:rFonts w:ascii="Times New Roman" w:eastAsia="Times New Roman" w:hAnsi="Times New Roman" w:cs="Times New Roman"/>
          <w:position w:val="-1"/>
          <w:sz w:val="28"/>
          <w:szCs w:val="28"/>
        </w:rPr>
        <w:t>?</w:t>
      </w:r>
    </w:p>
    <w:p w14:paraId="64E4BC08" w14:textId="77777777" w:rsidR="00FF7029" w:rsidRPr="00C20A69" w:rsidRDefault="00FF7029" w:rsidP="00C20A69">
      <w:pPr>
        <w:spacing w:before="23" w:after="0" w:line="316" w:lineRule="exact"/>
        <w:ind w:right="-20"/>
        <w:rPr>
          <w:rFonts w:ascii="Times New Roman" w:eastAsia="Times New Roman" w:hAnsi="Times New Roman" w:cs="Times New Roman"/>
          <w:position w:val="-1"/>
          <w:sz w:val="28"/>
          <w:szCs w:val="28"/>
        </w:rPr>
      </w:pPr>
    </w:p>
    <w:sectPr w:rsidR="00FF7029" w:rsidRPr="00C20A69" w:rsidSect="005E1EC9">
      <w:pgSz w:w="12240" w:h="15840"/>
      <w:pgMar w:top="1480" w:right="640" w:bottom="420" w:left="780" w:header="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A1FA8" w14:textId="77777777" w:rsidR="00821FE3" w:rsidRDefault="00821FE3">
      <w:pPr>
        <w:spacing w:after="0" w:line="240" w:lineRule="auto"/>
      </w:pPr>
      <w:r>
        <w:separator/>
      </w:r>
    </w:p>
  </w:endnote>
  <w:endnote w:type="continuationSeparator" w:id="0">
    <w:p w14:paraId="5237F172" w14:textId="77777777" w:rsidR="00821FE3" w:rsidRDefault="0082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B1A4" w14:textId="6B3FFB10" w:rsidR="009D4F17" w:rsidRDefault="005054F2">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7302AFB9" wp14:editId="6C49EE18">
              <wp:simplePos x="0" y="0"/>
              <wp:positionH relativeFrom="page">
                <wp:posOffset>7194550</wp:posOffset>
              </wp:positionH>
              <wp:positionV relativeFrom="page">
                <wp:posOffset>9778365</wp:posOffset>
              </wp:positionV>
              <wp:extent cx="130810" cy="18034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2AFB9" id="_x0000_t202" coordsize="21600,21600" o:spt="202" path="m,l,21600r21600,l21600,xe">
              <v:stroke joinstyle="miter"/>
              <v:path gradientshapeok="t" o:connecttype="rect"/>
            </v:shapetype>
            <v:shape id="Text Box 1" o:spid="_x0000_s1027" type="#_x0000_t202" style="position:absolute;margin-left:566.5pt;margin-top:769.95pt;width:10.3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" filled="f" stroked="f">
              <v:textbox inset="0,0,0,0">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42160" w14:textId="77777777" w:rsidR="00821FE3" w:rsidRDefault="00821FE3">
      <w:pPr>
        <w:spacing w:after="0" w:line="240" w:lineRule="auto"/>
      </w:pPr>
      <w:r>
        <w:separator/>
      </w:r>
    </w:p>
  </w:footnote>
  <w:footnote w:type="continuationSeparator" w:id="0">
    <w:p w14:paraId="42968465" w14:textId="77777777" w:rsidR="00821FE3" w:rsidRDefault="00821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7"/>
    <w:rsid w:val="0012160E"/>
    <w:rsid w:val="002F37FF"/>
    <w:rsid w:val="003715F5"/>
    <w:rsid w:val="00473CF2"/>
    <w:rsid w:val="004DCD32"/>
    <w:rsid w:val="005054F2"/>
    <w:rsid w:val="00537594"/>
    <w:rsid w:val="005E1EC9"/>
    <w:rsid w:val="005F2215"/>
    <w:rsid w:val="00684D64"/>
    <w:rsid w:val="00821FE3"/>
    <w:rsid w:val="009D1A5D"/>
    <w:rsid w:val="009D4F17"/>
    <w:rsid w:val="00A04DC8"/>
    <w:rsid w:val="00B9615C"/>
    <w:rsid w:val="00C0182A"/>
    <w:rsid w:val="00C04561"/>
    <w:rsid w:val="00C20A69"/>
    <w:rsid w:val="00C45C5B"/>
    <w:rsid w:val="00C54095"/>
    <w:rsid w:val="00D1642A"/>
    <w:rsid w:val="00DD25ED"/>
    <w:rsid w:val="00FF2CEA"/>
    <w:rsid w:val="00FF7029"/>
    <w:rsid w:val="01D3DCB1"/>
    <w:rsid w:val="02F3C561"/>
    <w:rsid w:val="0407FA22"/>
    <w:rsid w:val="06F1D126"/>
    <w:rsid w:val="08FDF72D"/>
    <w:rsid w:val="0992E26F"/>
    <w:rsid w:val="0FFD3EB4"/>
    <w:rsid w:val="1204EB61"/>
    <w:rsid w:val="15A09FBC"/>
    <w:rsid w:val="16D6726C"/>
    <w:rsid w:val="1E03E63D"/>
    <w:rsid w:val="217301BD"/>
    <w:rsid w:val="28BB7C76"/>
    <w:rsid w:val="2CC94B44"/>
    <w:rsid w:val="2ECA04FB"/>
    <w:rsid w:val="32523B00"/>
    <w:rsid w:val="34629346"/>
    <w:rsid w:val="36C76083"/>
    <w:rsid w:val="3711BE83"/>
    <w:rsid w:val="373277B1"/>
    <w:rsid w:val="3C3AFC1B"/>
    <w:rsid w:val="4061E566"/>
    <w:rsid w:val="4348C857"/>
    <w:rsid w:val="44DA5FEA"/>
    <w:rsid w:val="4AC3BE2C"/>
    <w:rsid w:val="4E83564D"/>
    <w:rsid w:val="51D92FF0"/>
    <w:rsid w:val="524F28F8"/>
    <w:rsid w:val="555CD18D"/>
    <w:rsid w:val="55DBE33A"/>
    <w:rsid w:val="5AE7C2D7"/>
    <w:rsid w:val="5BFC58C7"/>
    <w:rsid w:val="5C036182"/>
    <w:rsid w:val="5C9E2F56"/>
    <w:rsid w:val="5D1EADAF"/>
    <w:rsid w:val="5F25D524"/>
    <w:rsid w:val="5F33303B"/>
    <w:rsid w:val="62610980"/>
    <w:rsid w:val="656896C6"/>
    <w:rsid w:val="65F71C69"/>
    <w:rsid w:val="67ED3FFA"/>
    <w:rsid w:val="690D4FC7"/>
    <w:rsid w:val="6DA81613"/>
    <w:rsid w:val="6DD44089"/>
    <w:rsid w:val="73E880CD"/>
    <w:rsid w:val="76BD4FC6"/>
    <w:rsid w:val="774EF859"/>
    <w:rsid w:val="7792C058"/>
    <w:rsid w:val="7A7A1357"/>
    <w:rsid w:val="7E050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0EECE"/>
  <w15:docId w15:val="{E0723CD1-8FEB-4086-A743-F6206A81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0" ma:contentTypeDescription="Create a new document." ma:contentTypeScope="" ma:versionID="b0907f9ee39ee485c891031d8970df0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160EB5-8F84-4504-B2F5-17F087299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56FB2CD-C290-4170-8B82-7CB085F326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6B5D1F-270C-40F1-B958-9AD66A6C38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Fill in the blanks Feas Study-050807-jhs _2_</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Fill in the blanks Feas Study-050807-jhs _2_</dc:title>
  <dc:creator>lbenton</dc:creator>
  <cp:lastModifiedBy>manu jose</cp:lastModifiedBy>
  <cp:revision>6</cp:revision>
  <dcterms:created xsi:type="dcterms:W3CDTF">2022-02-16T16:04:00Z</dcterms:created>
  <dcterms:modified xsi:type="dcterms:W3CDTF">2022-02-18T22:38:00Z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y fmtid="{D5CDD505-2E9C-101B-9397-08002B2CF9AE}" pid="4" name="ContentTypeId">
    <vt:lpwstr>0x0101009DD9A7A92E247C46BBFB0ECFFECF0422</vt:lpwstr>
  </property>
</Properties>
</file>